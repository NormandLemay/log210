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E3963" w14:textId="77777777" w:rsidR="00C707A1" w:rsidRDefault="00E556A0">
      <w:pPr>
        <w:pStyle w:val="Titre"/>
        <w:rPr>
          <w:rFonts w:ascii="Times New Roman" w:hAnsi="Times New Roman"/>
          <w:lang w:val="fr-CA"/>
        </w:rPr>
      </w:pPr>
      <w:bookmarkStart w:id="0" w:name="_GoBack"/>
      <w:bookmarkEnd w:id="0"/>
      <w:r>
        <w:rPr>
          <w:rFonts w:ascii="Times New Roman" w:hAnsi="Times New Roman"/>
          <w:noProof/>
          <w:lang w:val="fr-CA" w:eastAsia="fr-CA"/>
        </w:rPr>
        <w:drawing>
          <wp:anchor distT="0" distB="0" distL="114300" distR="114300" simplePos="0" relativeHeight="251657216" behindDoc="0" locked="0" layoutInCell="1" allowOverlap="1" wp14:anchorId="27BD6A3E" wp14:editId="28A1876B">
            <wp:simplePos x="0" y="0"/>
            <wp:positionH relativeFrom="column">
              <wp:posOffset>1028700</wp:posOffset>
            </wp:positionH>
            <wp:positionV relativeFrom="paragraph">
              <wp:posOffset>440690</wp:posOffset>
            </wp:positionV>
            <wp:extent cx="800100" cy="47371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CC6C39" w14:textId="30904C1E" w:rsidR="00C707A1" w:rsidRDefault="00381D01">
      <w:pPr>
        <w:pStyle w:val="Titre"/>
        <w:rPr>
          <w:rFonts w:ascii="Times New Roman" w:hAnsi="Times New Roman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4E4DE" wp14:editId="0E88C8E9">
                <wp:simplePos x="0" y="0"/>
                <wp:positionH relativeFrom="column">
                  <wp:posOffset>1824355</wp:posOffset>
                </wp:positionH>
                <wp:positionV relativeFrom="paragraph">
                  <wp:posOffset>8255</wp:posOffset>
                </wp:positionV>
                <wp:extent cx="3528060" cy="1017905"/>
                <wp:effectExtent l="0" t="0" r="635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060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D000D" w14:textId="77777777" w:rsidR="00C707A1" w:rsidRDefault="00E556A0">
                            <w:pPr>
                              <w:pStyle w:val="FrameContents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>École de technologie supérieure</w:t>
                            </w:r>
                          </w:p>
                          <w:p w14:paraId="13D7BFAD" w14:textId="77777777" w:rsidR="00C707A1" w:rsidRDefault="00E556A0">
                            <w:pPr>
                              <w:pStyle w:val="FrameContents"/>
                              <w:rPr>
                                <w:rFonts w:ascii="Helvetica" w:hAnsi="Helvetica" w:cs="Arial"/>
                                <w:bCs/>
                                <w:i/>
                                <w:color w:val="000000"/>
                                <w:lang w:val="fr-CH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i/>
                                <w:color w:val="000000"/>
                                <w:lang w:val="fr-CH"/>
                              </w:rPr>
                              <w:t>Département de génie logiciel et des technologies de l'information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3.65pt;margin-top:.65pt;width:277.8pt;height:8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sUfgIAAAQ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" stroked="f" strokeweight="0">
                <v:textbox>
                  <w:txbxContent>
                    <w:p w14:paraId="1D5D000D" w14:textId="77777777" w:rsidR="00C707A1" w:rsidRDefault="00E556A0">
                      <w:pPr>
                        <w:pStyle w:val="FrameContents"/>
                        <w:rPr>
                          <w:rFonts w:ascii="Helvetica" w:hAnsi="Helvetica" w:cs="Helvetica"/>
                          <w:b/>
                        </w:rPr>
                      </w:pPr>
                      <w:r>
                        <w:rPr>
                          <w:rFonts w:ascii="Helvetica" w:hAnsi="Helvetica" w:cs="Helvetica"/>
                          <w:b/>
                        </w:rPr>
                        <w:t>École de technologie supérieure</w:t>
                      </w:r>
                    </w:p>
                    <w:p w14:paraId="13D7BFAD" w14:textId="77777777" w:rsidR="00C707A1" w:rsidRDefault="00E556A0">
                      <w:pPr>
                        <w:pStyle w:val="FrameContents"/>
                        <w:rPr>
                          <w:rFonts w:ascii="Helvetica" w:hAnsi="Helvetica" w:cs="Arial"/>
                          <w:bCs/>
                          <w:i/>
                          <w:color w:val="000000"/>
                          <w:lang w:val="fr-CH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i/>
                          <w:color w:val="000000"/>
                          <w:lang w:val="fr-CH"/>
                        </w:rPr>
                        <w:t>Département de génie logiciel et des technologies de l'information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66097B4" w14:textId="77777777" w:rsidR="00C707A1" w:rsidRDefault="00C707A1">
      <w:pPr>
        <w:pStyle w:val="Titre"/>
        <w:rPr>
          <w:rFonts w:ascii="Times New Roman" w:hAnsi="Times New Roman"/>
          <w:lang w:val="fr-CA"/>
        </w:rPr>
      </w:pPr>
    </w:p>
    <w:p w14:paraId="22A8BBCB" w14:textId="77777777" w:rsidR="00C707A1" w:rsidRDefault="00C707A1">
      <w:pPr>
        <w:pStyle w:val="Titre"/>
        <w:rPr>
          <w:rFonts w:ascii="Times New Roman" w:hAnsi="Times New Roman"/>
          <w:lang w:val="fr-CA"/>
        </w:rPr>
      </w:pPr>
    </w:p>
    <w:p w14:paraId="3E3927B3" w14:textId="77777777" w:rsidR="00C707A1" w:rsidRDefault="00E556A0">
      <w:pPr>
        <w:pStyle w:val="Titre"/>
        <w:rPr>
          <w:rFonts w:ascii="Times New Roman" w:hAnsi="Times New Roman"/>
          <w:sz w:val="40"/>
          <w:szCs w:val="40"/>
          <w:lang w:val="fr-CA"/>
        </w:rPr>
      </w:pPr>
      <w:r>
        <w:rPr>
          <w:rFonts w:ascii="Times New Roman" w:hAnsi="Times New Roman"/>
          <w:sz w:val="40"/>
          <w:szCs w:val="40"/>
          <w:lang w:val="fr-CA"/>
        </w:rPr>
        <w:t>Rapport itération #1</w:t>
      </w:r>
    </w:p>
    <w:p w14:paraId="31B4C669" w14:textId="77777777" w:rsidR="00C707A1" w:rsidRDefault="00C707A1">
      <w:pPr>
        <w:rPr>
          <w:rFonts w:ascii="Times New Roman" w:hAnsi="Times New Roman"/>
          <w:lang w:val="fr-CA"/>
        </w:rPr>
      </w:pPr>
    </w:p>
    <w:tbl>
      <w:tblPr>
        <w:tblW w:w="0" w:type="auto"/>
        <w:tblInd w:w="5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8" w:type="dxa"/>
          <w:left w:w="103" w:type="dxa"/>
          <w:bottom w:w="108" w:type="dxa"/>
        </w:tblCellMar>
        <w:tblLook w:val="04A0" w:firstRow="1" w:lastRow="0" w:firstColumn="1" w:lastColumn="0" w:noHBand="0" w:noVBand="1"/>
      </w:tblPr>
      <w:tblGrid>
        <w:gridCol w:w="3967"/>
        <w:gridCol w:w="3807"/>
      </w:tblGrid>
      <w:tr w:rsidR="00C707A1" w14:paraId="6ADFE3B0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2C6F73" w14:textId="77777777" w:rsidR="00C707A1" w:rsidRDefault="00E556A0">
            <w:pPr>
              <w:pStyle w:val="TableText"/>
              <w:spacing w:before="0" w:after="0"/>
              <w:ind w:left="54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bCs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BC8FA7" w14:textId="77777777" w:rsidR="00C707A1" w:rsidRDefault="00E556A0">
            <w:pPr>
              <w:pStyle w:val="TableText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</w:tr>
      <w:tr w:rsidR="00C707A1" w14:paraId="58D8FFE9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2ED7F7" w14:textId="77777777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21FF07A" w14:textId="4D477A80" w:rsidR="00C707A1" w:rsidRDefault="00E21654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Lefebvre Contant, Jean-Philippe</w:t>
            </w:r>
          </w:p>
          <w:p w14:paraId="7E5958AD" w14:textId="33912E72" w:rsidR="00C707A1" w:rsidRDefault="00E21654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proofErr w:type="spellStart"/>
            <w:r>
              <w:rPr>
                <w:rFonts w:ascii="Times New Roman" w:hAnsi="Times New Roman"/>
                <w:shd w:val="clear" w:color="auto" w:fill="FFFF00"/>
              </w:rPr>
              <w:t>Coulombe</w:t>
            </w:r>
            <w:proofErr w:type="spellEnd"/>
            <w:r>
              <w:rPr>
                <w:rFonts w:ascii="Times New Roman" w:hAnsi="Times New Roman"/>
                <w:shd w:val="clear" w:color="auto" w:fill="FFFF00"/>
              </w:rPr>
              <w:t>, Jimmy</w:t>
            </w:r>
          </w:p>
          <w:p w14:paraId="44ABD551" w14:textId="001FB3AB" w:rsidR="00C707A1" w:rsidRDefault="00E21654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Lemay, Normand</w:t>
            </w:r>
          </w:p>
          <w:p w14:paraId="4B2363D8" w14:textId="2F19FFD3" w:rsidR="008408D5" w:rsidRDefault="008408D5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proofErr w:type="spellStart"/>
            <w:r>
              <w:rPr>
                <w:rFonts w:ascii="Times New Roman" w:hAnsi="Times New Roman"/>
                <w:shd w:val="clear" w:color="auto" w:fill="FFFF00"/>
              </w:rPr>
              <w:t>Melançon</w:t>
            </w:r>
            <w:proofErr w:type="spellEnd"/>
            <w:r>
              <w:rPr>
                <w:rFonts w:ascii="Times New Roman" w:hAnsi="Times New Roman"/>
                <w:shd w:val="clear" w:color="auto" w:fill="FFFF0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hd w:val="clear" w:color="auto" w:fill="FFFF00"/>
              </w:rPr>
              <w:t>Déreck</w:t>
            </w:r>
            <w:proofErr w:type="spellEnd"/>
          </w:p>
          <w:p w14:paraId="0F2350A2" w14:textId="732EB862" w:rsidR="00C707A1" w:rsidRDefault="00C707A1" w:rsidP="00E21654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</w:p>
        </w:tc>
      </w:tr>
      <w:tr w:rsidR="00C707A1" w14:paraId="2AC8F4FB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DE7C2B" w14:textId="77777777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1E7BFB" w14:textId="77777777" w:rsidR="00C707A1" w:rsidRDefault="00E21654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LEFJ17088906</w:t>
            </w:r>
          </w:p>
          <w:p w14:paraId="1153430C" w14:textId="423FCBAC" w:rsidR="00E21654" w:rsidRDefault="00E21654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COUJ07029207</w:t>
            </w:r>
          </w:p>
          <w:p w14:paraId="13781F9E" w14:textId="77777777" w:rsidR="00E21654" w:rsidRDefault="00E21654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LEMN11118404</w:t>
            </w:r>
          </w:p>
          <w:p w14:paraId="0B71E0C7" w14:textId="02619B56" w:rsidR="008408D5" w:rsidRDefault="008408D5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MELD25069300</w:t>
            </w:r>
          </w:p>
        </w:tc>
      </w:tr>
      <w:tr w:rsidR="00C707A1" w14:paraId="5A7E399C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6B0DFB" w14:textId="6E870F18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045D5A" w14:textId="77777777" w:rsidR="00C707A1" w:rsidRDefault="00E556A0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LOG210</w:t>
            </w:r>
          </w:p>
        </w:tc>
      </w:tr>
      <w:tr w:rsidR="00C707A1" w14:paraId="773551BA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774EF83" w14:textId="77777777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154644" w14:textId="77777777" w:rsidR="00C707A1" w:rsidRDefault="00E556A0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Hiver 2014</w:t>
            </w:r>
          </w:p>
        </w:tc>
      </w:tr>
      <w:tr w:rsidR="00C707A1" w14:paraId="228BE549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8D4128" w14:textId="77777777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098DA5" w14:textId="6005736D" w:rsidR="00C707A1" w:rsidRDefault="00E21654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02</w:t>
            </w:r>
          </w:p>
        </w:tc>
      </w:tr>
      <w:tr w:rsidR="00C707A1" w14:paraId="76C3C1BD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BE7DC30" w14:textId="77777777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8F6FFE5" w14:textId="5BC1810C" w:rsidR="00C707A1" w:rsidRDefault="00E21654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Ross, Yvan</w:t>
            </w:r>
          </w:p>
        </w:tc>
      </w:tr>
      <w:tr w:rsidR="00C707A1" w14:paraId="34B0E03F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EEC6FC9" w14:textId="77777777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89633C" w14:textId="57171820" w:rsidR="00C707A1" w:rsidRDefault="00E21654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Grenier, Antoine</w:t>
            </w:r>
          </w:p>
        </w:tc>
      </w:tr>
      <w:tr w:rsidR="00C707A1" w14:paraId="7A773C6F" w14:textId="77777777"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979680" w14:textId="77777777" w:rsidR="00C707A1" w:rsidRDefault="00E556A0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755629" w14:textId="457ED0C8" w:rsidR="00C707A1" w:rsidRDefault="00E21654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  <w:shd w:val="clear" w:color="auto" w:fill="FFFF00"/>
              </w:rPr>
              <w:t>19-01-2015</w:t>
            </w:r>
          </w:p>
        </w:tc>
      </w:tr>
    </w:tbl>
    <w:p w14:paraId="4B5655F3" w14:textId="77777777" w:rsidR="00C707A1" w:rsidRDefault="00C707A1">
      <w:pPr>
        <w:rPr>
          <w:rFonts w:ascii="Times New Roman" w:hAnsi="Times New Roman"/>
        </w:rPr>
      </w:pPr>
    </w:p>
    <w:p w14:paraId="4A2C2D35" w14:textId="77777777" w:rsidR="00C707A1" w:rsidRDefault="00C707A1">
      <w:pPr>
        <w:rPr>
          <w:rFonts w:ascii="Times New Roman" w:hAnsi="Times New Roman"/>
        </w:rPr>
      </w:pPr>
    </w:p>
    <w:p w14:paraId="593A87AB" w14:textId="77777777" w:rsidR="00C707A1" w:rsidRDefault="00C707A1">
      <w:pPr>
        <w:rPr>
          <w:rFonts w:ascii="Times New Roman" w:hAnsi="Times New Roman"/>
          <w:b/>
          <w:u w:val="single"/>
        </w:rPr>
      </w:pPr>
    </w:p>
    <w:p w14:paraId="35738ACE" w14:textId="77777777" w:rsidR="00C707A1" w:rsidRDefault="00E556A0">
      <w:pPr>
        <w:pStyle w:val="Paragraphedeliste"/>
        <w:pageBreakBefore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Grille de correction :</w:t>
      </w:r>
    </w:p>
    <w:p w14:paraId="2CA0D8F4" w14:textId="77777777" w:rsidR="00C707A1" w:rsidRDefault="00C707A1">
      <w:pPr>
        <w:pStyle w:val="Paragraphedeliste"/>
        <w:ind w:left="0"/>
        <w:rPr>
          <w:rFonts w:ascii="Times New Roman" w:hAnsi="Times New Roman"/>
          <w:b/>
          <w:u w:val="single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8"/>
        <w:gridCol w:w="2704"/>
        <w:gridCol w:w="2000"/>
        <w:gridCol w:w="1732"/>
      </w:tblGrid>
      <w:tr w:rsidR="00C707A1" w14:paraId="2238AF97" w14:textId="77777777"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1AFD37F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Section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517439" w14:textId="77777777" w:rsidR="00C707A1" w:rsidRDefault="00E556A0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Explication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E47450" w14:textId="77777777" w:rsidR="00C707A1" w:rsidRDefault="00E556A0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Points corrigés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34F1774" w14:textId="77777777" w:rsidR="00C707A1" w:rsidRDefault="00E556A0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Notes</w:t>
            </w:r>
          </w:p>
          <w:p w14:paraId="5C437051" w14:textId="77777777" w:rsidR="00C707A1" w:rsidRDefault="00C707A1">
            <w:pPr>
              <w:spacing w:after="0"/>
              <w:rPr>
                <w:rFonts w:ascii="Times New Roman" w:hAnsi="Times New Roman"/>
                <w:b/>
                <w:u w:val="single"/>
              </w:rPr>
            </w:pPr>
          </w:p>
        </w:tc>
      </w:tr>
      <w:tr w:rsidR="00C707A1" w14:paraId="2DB3B4DD" w14:textId="77777777">
        <w:trPr>
          <w:trHeight w:val="535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3B4F75D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Introduction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829DE1" w14:textId="77777777" w:rsidR="00C707A1" w:rsidRDefault="00E556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Expliquer les fonctionnalités choisies durant l’itération et sur l’avancement du projet en général. Attention, ne pas « trop » en mettre, être clair et précis.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EF7437" w14:textId="77777777" w:rsidR="00C707A1" w:rsidRDefault="00E556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Explication des fonctionnalités choisies.</w:t>
            </w:r>
          </w:p>
          <w:p w14:paraId="564A33A7" w14:textId="77777777" w:rsidR="00C707A1" w:rsidRDefault="00C707A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7AC728E" w14:textId="77777777" w:rsidR="00C707A1" w:rsidRDefault="00E556A0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C707A1" w14:paraId="5CF49C2D" w14:textId="77777777">
        <w:trPr>
          <w:trHeight w:val="1078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22E3EC0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32A3BFF" w14:textId="77777777" w:rsidR="00C707A1" w:rsidRDefault="00C707A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4C5CDC" w14:textId="77777777" w:rsidR="00C707A1" w:rsidRDefault="00E556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Avancement du projet.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A9338BD" w14:textId="77777777" w:rsidR="00C707A1" w:rsidRDefault="00E556A0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C707A1" w14:paraId="762AD22C" w14:textId="77777777">
        <w:trPr>
          <w:trHeight w:val="1078"/>
        </w:trPr>
        <w:tc>
          <w:tcPr>
            <w:tcW w:w="71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F184B4E" w14:textId="77777777" w:rsidR="00C707A1" w:rsidRDefault="00E556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20DCAD3" w14:textId="77777777" w:rsidR="00C707A1" w:rsidRDefault="00E556A0">
            <w:pPr>
              <w:spacing w:after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</w:tbl>
    <w:p w14:paraId="63CDD3CC" w14:textId="77777777" w:rsidR="0007280A" w:rsidRDefault="0007280A"/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8"/>
        <w:gridCol w:w="2704"/>
        <w:gridCol w:w="2000"/>
        <w:gridCol w:w="1732"/>
      </w:tblGrid>
      <w:tr w:rsidR="00C707A1" w14:paraId="1BA044C7" w14:textId="77777777">
        <w:trPr>
          <w:trHeight w:val="958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433603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Modèle du domaine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F7C096D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y a un seul modèle du domaine par itération couvrant toutes les fonctionnalités choisies.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482697F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A16113D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</w:t>
            </w:r>
          </w:p>
        </w:tc>
      </w:tr>
      <w:tr w:rsidR="00C707A1" w14:paraId="01E815B7" w14:textId="77777777">
        <w:trPr>
          <w:trHeight w:val="955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7B442E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9F39A44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171D86D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attributs sont présents dans les modèles.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788B080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C707A1" w14:paraId="78A9112C" w14:textId="77777777">
        <w:trPr>
          <w:trHeight w:val="955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95C095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09E952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48F3C9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 les associations sont cohérentes.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0BBD4FBF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C707A1" w14:paraId="02F875AF" w14:textId="77777777">
        <w:trPr>
          <w:trHeight w:val="955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904CD6F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849C5F6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13C2F67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 les cardinalités sont cohérentes.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CF375BB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C707A1" w14:paraId="36D6DBA4" w14:textId="77777777">
        <w:trPr>
          <w:trHeight w:val="955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0C75986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AC21DD5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3FF4F0C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concepts nécessaires sont présents et corrects.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4882A98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C707A1" w14:paraId="713E21EF" w14:textId="77777777">
        <w:trPr>
          <w:trHeight w:val="955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BB4F4EC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824F37A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9D5EF8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C512D28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C707A1" w14:paraId="20DAE0C3" w14:textId="77777777">
        <w:trPr>
          <w:trHeight w:val="955"/>
        </w:trPr>
        <w:tc>
          <w:tcPr>
            <w:tcW w:w="71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7A8B5D2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E543DFD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14:paraId="07ED681E" w14:textId="77777777" w:rsidR="0007280A" w:rsidRDefault="0007280A"/>
    <w:p w14:paraId="39C0011E" w14:textId="77777777" w:rsidR="00E556A0" w:rsidRDefault="00E556A0"/>
    <w:tbl>
      <w:tblPr>
        <w:tblpPr w:leftFromText="180" w:rightFromText="180" w:tblpY="286"/>
        <w:tblW w:w="88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8"/>
        <w:gridCol w:w="2705"/>
        <w:gridCol w:w="2000"/>
        <w:gridCol w:w="1733"/>
      </w:tblGrid>
      <w:tr w:rsidR="00C707A1" w14:paraId="242EE965" w14:textId="77777777" w:rsidTr="00E556A0">
        <w:trPr>
          <w:trHeight w:val="803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F7BAE9" w14:textId="77777777" w:rsidR="00C707A1" w:rsidRDefault="00E556A0" w:rsidP="00E556A0">
            <w:pPr>
              <w:pStyle w:val="Paragraphedeliste"/>
              <w:pageBreakBefore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1" w:name="__DdeLink__406_221981433"/>
            <w:r>
              <w:rPr>
                <w:rFonts w:ascii="Times New Roman" w:hAnsi="Times New Roman"/>
                <w:b/>
              </w:rPr>
              <w:lastRenderedPageBreak/>
              <w:t>Diagrammes de séquences système</w:t>
            </w:r>
            <w:bookmarkEnd w:id="1"/>
            <w:r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CA3C68" w14:textId="77777777" w:rsidR="00C707A1" w:rsidRDefault="00E556A0" w:rsidP="001D5A5F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y a un DSS par cas d’utilisation, </w:t>
            </w:r>
            <w:r w:rsidR="001D5A5F">
              <w:rPr>
                <w:rFonts w:ascii="Times New Roman" w:hAnsi="Times New Roman"/>
                <w:u w:val="single"/>
              </w:rPr>
              <w:t>sans</w:t>
            </w:r>
            <w:r w:rsidR="001D5A5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les cas alternatifs représentés. 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7C51B9" w14:textId="77777777" w:rsidR="00C707A1" w:rsidRDefault="00E556A0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  <w:p w14:paraId="54580E48" w14:textId="77777777" w:rsidR="00C707A1" w:rsidRDefault="00C707A1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128C589" w14:textId="77777777" w:rsidR="00C707A1" w:rsidRDefault="00E556A0" w:rsidP="001D5A5F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 w:rsidR="001D5A5F">
              <w:rPr>
                <w:rFonts w:ascii="Times New Roman" w:hAnsi="Times New Roman"/>
              </w:rPr>
              <w:t>2</w:t>
            </w:r>
          </w:p>
        </w:tc>
      </w:tr>
      <w:tr w:rsidR="00C707A1" w14:paraId="7FE1905E" w14:textId="77777777" w:rsidTr="00E556A0">
        <w:trPr>
          <w:trHeight w:val="801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BC8C40" w14:textId="77777777" w:rsidR="00C707A1" w:rsidRDefault="00C707A1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5D54CE" w14:textId="77777777" w:rsidR="00C707A1" w:rsidRDefault="00C707A1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8B4FB4" w14:textId="77777777" w:rsidR="00C707A1" w:rsidRDefault="00E556A0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 DSS respecte le déroulement du cas d’utilisation.</w:t>
            </w:r>
          </w:p>
          <w:p w14:paraId="207DA9BF" w14:textId="77777777" w:rsidR="00C707A1" w:rsidRDefault="00C707A1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0FE5D9CF" w14:textId="77777777" w:rsidR="00C707A1" w:rsidRDefault="00E556A0" w:rsidP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/10</w:t>
            </w:r>
          </w:p>
        </w:tc>
      </w:tr>
      <w:tr w:rsidR="001D5A5F" w14:paraId="52C73334" w14:textId="77777777" w:rsidTr="00E556A0">
        <w:trPr>
          <w:trHeight w:val="801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B6C72DE" w14:textId="77777777" w:rsidR="001D5A5F" w:rsidRDefault="001D5A5F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7F66EB" w14:textId="77777777" w:rsidR="001D5A5F" w:rsidRDefault="001D5A5F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9C2F05" w14:textId="77777777" w:rsidR="001D5A5F" w:rsidRDefault="001D5A5F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56C4B100" w14:textId="77777777" w:rsidR="001D5A5F" w:rsidRDefault="001D5A5F" w:rsidP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1D5A5F" w14:paraId="41CDA742" w14:textId="77777777" w:rsidTr="00E556A0">
        <w:trPr>
          <w:trHeight w:val="1221"/>
        </w:trPr>
        <w:tc>
          <w:tcPr>
            <w:tcW w:w="7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042270" w14:textId="77777777" w:rsidR="001D5A5F" w:rsidRDefault="001D5A5F" w:rsidP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CAA06A5" w14:textId="77777777" w:rsidR="001D5A5F" w:rsidRDefault="001D5A5F" w:rsidP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14:paraId="0996551D" w14:textId="77777777" w:rsidR="001D5A5F" w:rsidRDefault="001D5A5F"/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8"/>
        <w:gridCol w:w="2705"/>
        <w:gridCol w:w="2000"/>
        <w:gridCol w:w="1733"/>
      </w:tblGrid>
      <w:tr w:rsidR="001D5A5F" w14:paraId="2093BE1A" w14:textId="77777777" w:rsidTr="007E4A3C">
        <w:trPr>
          <w:trHeight w:val="458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74BED9C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Contrats d’opérations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E75CBA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Création / destruction d’instance et d’association, modification d’attributs.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DD2A5B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Cohérence avec le DSS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3AEB648" w14:textId="77777777" w:rsidR="001D5A5F" w:rsidRDefault="001D5A5F" w:rsidP="001D5A5F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1D5A5F" w14:paraId="6E2A3AF1" w14:textId="77777777" w:rsidTr="007E4A3C">
        <w:trPr>
          <w:trHeight w:val="457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F0AC08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049EC6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4BF30A" w14:textId="77777777" w:rsidR="001D5A5F" w:rsidRDefault="001D5A5F" w:rsidP="001D5A5F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Qualité des </w:t>
            </w:r>
            <w:proofErr w:type="spellStart"/>
            <w:r>
              <w:rPr>
                <w:rFonts w:ascii="Times New Roman" w:hAnsi="Times New Roman"/>
              </w:rPr>
              <w:t>Postconditions</w:t>
            </w:r>
            <w:proofErr w:type="spellEnd"/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AB789B1" w14:textId="77777777" w:rsidR="001D5A5F" w:rsidRDefault="001D5A5F" w:rsidP="001D5A5F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1D5A5F" w14:paraId="0CEAD40D" w14:textId="77777777" w:rsidTr="007E4A3C">
        <w:trPr>
          <w:trHeight w:val="457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5242244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436824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FEF3F6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Complétude des contrats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9E1F7C4" w14:textId="77777777" w:rsidR="001D5A5F" w:rsidRDefault="001D5A5F" w:rsidP="001D5A5F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1D5A5F" w14:paraId="4E33D13C" w14:textId="77777777" w:rsidTr="007E4A3C">
        <w:trPr>
          <w:trHeight w:val="855"/>
        </w:trPr>
        <w:tc>
          <w:tcPr>
            <w:tcW w:w="7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D5B2E4" w14:textId="77777777" w:rsidR="001D5A5F" w:rsidRDefault="001D5A5F" w:rsidP="007E4A3C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C3CA932" w14:textId="77777777" w:rsidR="001D5A5F" w:rsidRDefault="001D5A5F" w:rsidP="007E4A3C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14:paraId="34EEBE1E" w14:textId="77777777" w:rsidR="001D5A5F" w:rsidRDefault="001D5A5F">
      <w:pPr>
        <w:rPr>
          <w:ins w:id="2" w:author="Yvan Ross" w:date="2015-01-19T13:41:00Z"/>
        </w:rPr>
      </w:pPr>
    </w:p>
    <w:p w14:paraId="46005E23" w14:textId="77777777" w:rsidR="001D5A5F" w:rsidRDefault="001D5A5F">
      <w:pPr>
        <w:suppressAutoHyphens w:val="0"/>
        <w:spacing w:after="0"/>
        <w:rPr>
          <w:ins w:id="3" w:author="Yvan Ross" w:date="2015-01-19T13:41:00Z"/>
        </w:rPr>
      </w:pPr>
      <w:ins w:id="4" w:author="Yvan Ross" w:date="2015-01-19T13:41:00Z">
        <w:r>
          <w:br w:type="page"/>
        </w:r>
      </w:ins>
    </w:p>
    <w:p w14:paraId="17284B5F" w14:textId="77777777" w:rsidR="001D5A5F" w:rsidRDefault="001D5A5F"/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8"/>
        <w:gridCol w:w="2705"/>
        <w:gridCol w:w="2000"/>
        <w:gridCol w:w="1733"/>
      </w:tblGrid>
      <w:tr w:rsidR="00C707A1" w14:paraId="0E54D3B2" w14:textId="77777777" w:rsidTr="0007280A">
        <w:trPr>
          <w:trHeight w:val="458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E02924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Diagrammes de séquences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5973BAB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Faire attention, ceci n’est pas un DSS. </w:t>
            </w:r>
          </w:p>
          <w:p w14:paraId="25D8F70C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  <w:p w14:paraId="0F8A5EBB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Selon la notation du chapitre F14/A15 du livre de </w:t>
            </w:r>
            <w:proofErr w:type="spellStart"/>
            <w:r>
              <w:rPr>
                <w:rFonts w:ascii="Times New Roman" w:hAnsi="Times New Roman"/>
              </w:rPr>
              <w:t>Larman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A60D777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  <w:p w14:paraId="0036DE87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diagramme de séquence pour chacun des cas d'utilisation réalisés lors de l’itération.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03A2E7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Toutes les opérations du </w:t>
            </w:r>
            <w:r w:rsidR="0007280A">
              <w:rPr>
                <w:rFonts w:ascii="Times New Roman" w:hAnsi="Times New Roman"/>
              </w:rPr>
              <w:t>système</w:t>
            </w:r>
            <w:r>
              <w:rPr>
                <w:rFonts w:ascii="Times New Roman" w:hAnsi="Times New Roman"/>
              </w:rPr>
              <w:t xml:space="preserve"> sont représentées. 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A8D6B29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C707A1" w14:paraId="01044698" w14:textId="77777777" w:rsidTr="0007280A">
        <w:trPr>
          <w:trHeight w:val="458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74A184C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930423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312751A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6233DBD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C707A1" w14:paraId="71E50846" w14:textId="77777777" w:rsidTr="0007280A">
        <w:trPr>
          <w:trHeight w:val="1810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14DAE9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71EDE22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3C9A41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Les diagrammes de séquences représentent correctement les interactions dans le code.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DF66DF3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/10</w:t>
            </w:r>
          </w:p>
        </w:tc>
      </w:tr>
      <w:tr w:rsidR="00C707A1" w14:paraId="5E1CBBD0" w14:textId="77777777" w:rsidTr="0007280A">
        <w:trPr>
          <w:trHeight w:val="1127"/>
        </w:trPr>
        <w:tc>
          <w:tcPr>
            <w:tcW w:w="7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7B4F26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7987065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14:paraId="0F5E14B3" w14:textId="77777777" w:rsidR="0007280A" w:rsidRDefault="0007280A"/>
    <w:p w14:paraId="274CCD5A" w14:textId="77777777" w:rsidR="0007280A" w:rsidRDefault="0007280A" w:rsidP="001D5A5F">
      <w:pPr>
        <w:suppressAutoHyphens w:val="0"/>
        <w:spacing w:after="0"/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8"/>
        <w:gridCol w:w="2705"/>
        <w:gridCol w:w="2000"/>
        <w:gridCol w:w="1733"/>
      </w:tblGrid>
      <w:tr w:rsidR="00C707A1" w14:paraId="2CF524B7" w14:textId="77777777" w:rsidTr="0007280A">
        <w:trPr>
          <w:trHeight w:val="802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6EC39F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Conclusion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538101" w14:textId="77777777" w:rsidR="00C707A1" w:rsidRDefault="00E556A0" w:rsidP="0007280A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Une conclusion rappelant les fonctionnalités faites durant l’itération. Comme pour</w:t>
            </w:r>
            <w:r w:rsidR="0007280A">
              <w:rPr>
                <w:rFonts w:ascii="Times New Roman" w:hAnsi="Times New Roman"/>
              </w:rPr>
              <w:t xml:space="preserve"> l’introduction</w:t>
            </w:r>
            <w:r>
              <w:rPr>
                <w:rFonts w:ascii="Times New Roman" w:hAnsi="Times New Roman"/>
              </w:rPr>
              <w:t>, rester claire et concis.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88DFD4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Rappel des fonctionnalités.</w:t>
            </w:r>
          </w:p>
          <w:p w14:paraId="3FFF8109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80618E0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C707A1" w14:paraId="10892D0E" w14:textId="77777777" w:rsidTr="0007280A">
        <w:trPr>
          <w:trHeight w:val="801"/>
        </w:trPr>
        <w:tc>
          <w:tcPr>
            <w:tcW w:w="2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8E4411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3D613E0" w14:textId="77777777" w:rsidR="00C707A1" w:rsidRDefault="00C707A1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C527BC" w14:textId="77777777" w:rsidR="00C707A1" w:rsidRDefault="001D5A5F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Pourquoi avoir choisi ces différentes technologies ?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49202FB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C707A1" w14:paraId="584D45F8" w14:textId="77777777" w:rsidTr="0007280A">
        <w:trPr>
          <w:trHeight w:val="801"/>
        </w:trPr>
        <w:tc>
          <w:tcPr>
            <w:tcW w:w="7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9922BB4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7A38C60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  <w:tr w:rsidR="00C707A1" w14:paraId="74265388" w14:textId="77777777" w:rsidTr="0007280A">
        <w:trPr>
          <w:trHeight w:val="801"/>
        </w:trPr>
        <w:tc>
          <w:tcPr>
            <w:tcW w:w="7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82281E" w14:textId="77777777" w:rsidR="00C707A1" w:rsidRDefault="00E556A0">
            <w:pPr>
              <w:pStyle w:val="Paragraphedeliste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749C563" w14:textId="77777777" w:rsidR="00C707A1" w:rsidRDefault="00E556A0">
            <w:pPr>
              <w:pStyle w:val="Paragraphedeliste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</w:t>
            </w:r>
            <w:r w:rsidR="001D5A5F"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>0</w:t>
            </w:r>
          </w:p>
        </w:tc>
      </w:tr>
    </w:tbl>
    <w:p w14:paraId="7D5F902C" w14:textId="77777777" w:rsidR="00C707A1" w:rsidRDefault="00C707A1">
      <w:pPr>
        <w:pStyle w:val="Paragraphedeliste"/>
        <w:ind w:left="0"/>
        <w:rPr>
          <w:rFonts w:ascii="Times New Roman" w:hAnsi="Times New Roman"/>
          <w:b/>
          <w:u w:val="single"/>
        </w:rPr>
      </w:pPr>
    </w:p>
    <w:p w14:paraId="562AED48" w14:textId="77777777" w:rsidR="00C707A1" w:rsidRDefault="00C707A1"/>
    <w:p w14:paraId="47DDC264" w14:textId="77777777" w:rsidR="00C707A1" w:rsidRDefault="00E556A0">
      <w:pPr>
        <w:pStyle w:val="Titre1"/>
        <w:pageBreakBefore/>
      </w:pPr>
      <w:r>
        <w:lastRenderedPageBreak/>
        <w:t>Introduction</w:t>
      </w:r>
    </w:p>
    <w:p w14:paraId="21774B00" w14:textId="77777777" w:rsidR="00C707A1" w:rsidRDefault="0007280A" w:rsidP="0007280A">
      <w:pPr>
        <w:pStyle w:val="Titre1"/>
      </w:pPr>
      <w:r>
        <w:t>MDD</w:t>
      </w:r>
    </w:p>
    <w:p w14:paraId="7884FC37" w14:textId="77777777" w:rsidR="001D5A5F" w:rsidRDefault="0007280A" w:rsidP="001D5A5F">
      <w:pPr>
        <w:pStyle w:val="Titre1"/>
      </w:pPr>
      <w:r>
        <w:t>DSS  (Diagrammes de séquences systèmes)</w:t>
      </w:r>
    </w:p>
    <w:p w14:paraId="20CCB32F" w14:textId="77777777" w:rsidR="001D5A5F" w:rsidRPr="001D5A5F" w:rsidRDefault="001D5A5F" w:rsidP="001D5A5F">
      <w:pPr>
        <w:pStyle w:val="Titre1"/>
      </w:pPr>
      <w:r>
        <w:t>Contrats d’opérations</w:t>
      </w:r>
    </w:p>
    <w:p w14:paraId="6802C672" w14:textId="77777777" w:rsidR="0007280A" w:rsidRDefault="0007280A" w:rsidP="0007280A">
      <w:pPr>
        <w:pStyle w:val="Titre1"/>
      </w:pPr>
      <w:r>
        <w:t>DS  (Diagrammes de séquences)</w:t>
      </w:r>
    </w:p>
    <w:p w14:paraId="5C5AB844" w14:textId="77777777" w:rsidR="0007280A" w:rsidRPr="0007280A" w:rsidRDefault="0007280A" w:rsidP="0007280A">
      <w:pPr>
        <w:pStyle w:val="Titre1"/>
      </w:pPr>
      <w:r>
        <w:t>Conclusion</w:t>
      </w:r>
    </w:p>
    <w:p w14:paraId="1F5C01CA" w14:textId="77777777" w:rsidR="00C707A1" w:rsidRDefault="00C707A1">
      <w:pPr>
        <w:ind w:left="360"/>
      </w:pPr>
    </w:p>
    <w:sectPr w:rsidR="00C707A1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2F7A"/>
    <w:multiLevelType w:val="multilevel"/>
    <w:tmpl w:val="31F6F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C64830"/>
    <w:multiLevelType w:val="multilevel"/>
    <w:tmpl w:val="2E6EA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A1"/>
    <w:rsid w:val="0007280A"/>
    <w:rsid w:val="001D5A5F"/>
    <w:rsid w:val="001F4BEB"/>
    <w:rsid w:val="00381D01"/>
    <w:rsid w:val="008408D5"/>
    <w:rsid w:val="00C707A1"/>
    <w:rsid w:val="00DF21AB"/>
    <w:rsid w:val="00E21654"/>
    <w:rsid w:val="00E556A0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BF8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1B"/>
    <w:pPr>
      <w:suppressAutoHyphens/>
      <w:spacing w:after="20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60A9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4C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3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F31B1B"/>
    <w:rPr>
      <w:rFonts w:ascii="Cambria" w:hAnsi="Cambria"/>
      <w:color w:val="17365D"/>
      <w:spacing w:val="5"/>
      <w:sz w:val="52"/>
      <w:szCs w:val="52"/>
      <w:lang w:val="fr-FR"/>
    </w:rPr>
  </w:style>
  <w:style w:type="character" w:customStyle="1" w:styleId="BodyTextChar">
    <w:name w:val="Body Text Char"/>
    <w:basedOn w:val="Policepardfaut"/>
    <w:link w:val="TextBody"/>
    <w:uiPriority w:val="99"/>
    <w:semiHidden/>
    <w:rsid w:val="00F31B1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60A90"/>
    <w:rPr>
      <w:rFonts w:ascii="Cambria" w:hAnsi="Cambria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644C4"/>
    <w:rPr>
      <w:rFonts w:ascii="Cambria" w:hAnsi="Cambria"/>
      <w:b/>
      <w:bCs/>
      <w:color w:val="4F81BD"/>
      <w:sz w:val="26"/>
      <w:szCs w:val="26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3EC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A53EC"/>
    <w:rPr>
      <w:rFonts w:ascii="Cambria" w:hAnsi="Cambria"/>
      <w:b/>
      <w:bCs/>
      <w:color w:val="4F81BD"/>
      <w:lang w:val="fr-FR"/>
    </w:rPr>
  </w:style>
  <w:style w:type="character" w:styleId="Textedelespacerserv">
    <w:name w:val="Placeholder Text"/>
    <w:basedOn w:val="Policepardfaut"/>
    <w:uiPriority w:val="99"/>
    <w:semiHidden/>
    <w:rsid w:val="00A920D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A2114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2114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2114"/>
    <w:rPr>
      <w:b/>
      <w:bCs/>
      <w:sz w:val="20"/>
      <w:szCs w:val="20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31B1B"/>
    <w:pPr>
      <w:spacing w:after="12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uiPriority w:val="99"/>
    <w:unhideWhenUsed/>
    <w:qFormat/>
    <w:rsid w:val="004B67A9"/>
    <w:pPr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  <w:lang w:val="fr-CA" w:eastAsia="fr-FR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Text">
    <w:name w:val="Table Text"/>
    <w:basedOn w:val="TextBody"/>
    <w:rsid w:val="00F31B1B"/>
    <w:pPr>
      <w:spacing w:before="120" w:after="220" w:line="220" w:lineRule="atLeast"/>
      <w:ind w:left="90"/>
    </w:pPr>
    <w:rPr>
      <w:rFonts w:ascii="Arial" w:eastAsia="Times New Roman" w:hAnsi="Arial"/>
      <w:sz w:val="24"/>
      <w:szCs w:val="20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31B1B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644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53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2114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8A2114"/>
    <w:rPr>
      <w:b/>
      <w:bCs/>
    </w:rPr>
  </w:style>
  <w:style w:type="paragraph" w:customStyle="1" w:styleId="FrameContents">
    <w:name w:val="Frame Contents"/>
    <w:basedOn w:val="Normal"/>
  </w:style>
  <w:style w:type="table" w:styleId="Grilledutableau">
    <w:name w:val="Table Grid"/>
    <w:basedOn w:val="TableauNormal"/>
    <w:uiPriority w:val="59"/>
    <w:rsid w:val="004B67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1B"/>
    <w:pPr>
      <w:suppressAutoHyphens/>
      <w:spacing w:after="20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60A9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4C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3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F31B1B"/>
    <w:rPr>
      <w:rFonts w:ascii="Cambria" w:hAnsi="Cambria"/>
      <w:color w:val="17365D"/>
      <w:spacing w:val="5"/>
      <w:sz w:val="52"/>
      <w:szCs w:val="52"/>
      <w:lang w:val="fr-FR"/>
    </w:rPr>
  </w:style>
  <w:style w:type="character" w:customStyle="1" w:styleId="BodyTextChar">
    <w:name w:val="Body Text Char"/>
    <w:basedOn w:val="Policepardfaut"/>
    <w:link w:val="TextBody"/>
    <w:uiPriority w:val="99"/>
    <w:semiHidden/>
    <w:rsid w:val="00F31B1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60A90"/>
    <w:rPr>
      <w:rFonts w:ascii="Cambria" w:hAnsi="Cambria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644C4"/>
    <w:rPr>
      <w:rFonts w:ascii="Cambria" w:hAnsi="Cambria"/>
      <w:b/>
      <w:bCs/>
      <w:color w:val="4F81BD"/>
      <w:sz w:val="26"/>
      <w:szCs w:val="26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3EC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5A53EC"/>
    <w:rPr>
      <w:rFonts w:ascii="Cambria" w:hAnsi="Cambria"/>
      <w:b/>
      <w:bCs/>
      <w:color w:val="4F81BD"/>
      <w:lang w:val="fr-FR"/>
    </w:rPr>
  </w:style>
  <w:style w:type="character" w:styleId="Textedelespacerserv">
    <w:name w:val="Placeholder Text"/>
    <w:basedOn w:val="Policepardfaut"/>
    <w:uiPriority w:val="99"/>
    <w:semiHidden/>
    <w:rsid w:val="00A920D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A2114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2114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2114"/>
    <w:rPr>
      <w:b/>
      <w:bCs/>
      <w:sz w:val="20"/>
      <w:szCs w:val="20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31B1B"/>
    <w:pPr>
      <w:spacing w:after="12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uiPriority w:val="99"/>
    <w:unhideWhenUsed/>
    <w:qFormat/>
    <w:rsid w:val="004B67A9"/>
    <w:pPr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  <w:lang w:val="fr-CA" w:eastAsia="fr-FR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Text">
    <w:name w:val="Table Text"/>
    <w:basedOn w:val="TextBody"/>
    <w:rsid w:val="00F31B1B"/>
    <w:pPr>
      <w:spacing w:before="120" w:after="220" w:line="220" w:lineRule="atLeast"/>
      <w:ind w:left="90"/>
    </w:pPr>
    <w:rPr>
      <w:rFonts w:ascii="Arial" w:eastAsia="Times New Roman" w:hAnsi="Arial"/>
      <w:sz w:val="24"/>
      <w:szCs w:val="20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31B1B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644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53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2114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8A2114"/>
    <w:rPr>
      <w:b/>
      <w:bCs/>
    </w:rPr>
  </w:style>
  <w:style w:type="paragraph" w:customStyle="1" w:styleId="FrameContents">
    <w:name w:val="Frame Contents"/>
    <w:basedOn w:val="Normal"/>
  </w:style>
  <w:style w:type="table" w:styleId="Grilledutableau">
    <w:name w:val="Table Grid"/>
    <w:basedOn w:val="TableauNormal"/>
    <w:uiPriority w:val="59"/>
    <w:rsid w:val="004B67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FA763-C00C-497E-BB4E-70BD5A4B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Superieure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Lemay, Normand</cp:lastModifiedBy>
  <cp:revision>2</cp:revision>
  <dcterms:created xsi:type="dcterms:W3CDTF">2015-01-20T01:58:00Z</dcterms:created>
  <dcterms:modified xsi:type="dcterms:W3CDTF">2015-01-20T01:58:00Z</dcterms:modified>
  <dc:language>en-US</dc:language>
</cp:coreProperties>
</file>