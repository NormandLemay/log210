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E0" w:rsidRPr="00136541" w:rsidRDefault="00793279">
      <w:pPr>
        <w:pStyle w:val="Titre"/>
        <w:rPr>
          <w:rFonts w:ascii="Times New Roman" w:hAnsi="Times New Roman"/>
          <w:lang w:val="fr-CA"/>
        </w:rPr>
      </w:pPr>
      <w:r w:rsidRPr="00136541">
        <w:rPr>
          <w:rFonts w:ascii="Times New Roman" w:hAnsi="Times New Roman"/>
          <w:noProof/>
          <w:lang w:val="en-CA" w:eastAsia="en-CA"/>
        </w:rPr>
        <w:drawing>
          <wp:anchor distT="0" distB="0" distL="114300" distR="114300" simplePos="0" relativeHeight="251657216" behindDoc="0" locked="0" layoutInCell="1" allowOverlap="1" wp14:anchorId="18D0E480" wp14:editId="20DAC9FC">
            <wp:simplePos x="0" y="0"/>
            <wp:positionH relativeFrom="column">
              <wp:posOffset>1028700</wp:posOffset>
            </wp:positionH>
            <wp:positionV relativeFrom="paragraph">
              <wp:posOffset>440690</wp:posOffset>
            </wp:positionV>
            <wp:extent cx="800100" cy="47371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27E0" w:rsidRPr="00136541" w:rsidRDefault="00A85D70">
      <w:pPr>
        <w:pStyle w:val="Titre"/>
        <w:rPr>
          <w:rFonts w:ascii="Times New Roman" w:hAnsi="Times New Roman"/>
          <w:lang w:val="fr-CA"/>
        </w:rPr>
      </w:pPr>
      <w:r w:rsidRPr="00136541">
        <w:rPr>
          <w:rFonts w:ascii="Times New Roman" w:hAnsi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6BCA66" wp14:editId="5B40A45D">
                <wp:simplePos x="0" y="0"/>
                <wp:positionH relativeFrom="column">
                  <wp:posOffset>1824355</wp:posOffset>
                </wp:positionH>
                <wp:positionV relativeFrom="paragraph">
                  <wp:posOffset>8255</wp:posOffset>
                </wp:positionV>
                <wp:extent cx="3528060" cy="1017905"/>
                <wp:effectExtent l="0" t="0" r="635" b="254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060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747" w:rsidRDefault="00FB2747">
                            <w:pPr>
                              <w:pStyle w:val="FrameContents"/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</w:rPr>
                              <w:t>École de technologie supérieure</w:t>
                            </w:r>
                          </w:p>
                          <w:p w:rsidR="00FB2747" w:rsidRDefault="00FB2747">
                            <w:pPr>
                              <w:pStyle w:val="FrameContents"/>
                              <w:rPr>
                                <w:rFonts w:ascii="Helvetica" w:hAnsi="Helvetica" w:cs="Arial"/>
                                <w:bCs/>
                                <w:i/>
                                <w:color w:val="000000"/>
                                <w:lang w:val="fr-CH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Cs/>
                                <w:i/>
                                <w:color w:val="000000"/>
                                <w:lang w:val="fr-CH"/>
                              </w:rPr>
                              <w:t>Département de génie logiciel et des technologies de l'information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BCA66" id="Rectangle 2" o:spid="_x0000_s1026" style="position:absolute;margin-left:143.65pt;margin-top:.65pt;width:277.8pt;height:8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sUfgIAAAQ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" stroked="f" strokeweight="0">
                <v:textbox>
                  <w:txbxContent>
                    <w:p w:rsidR="00FB2747" w:rsidRDefault="00FB2747">
                      <w:pPr>
                        <w:pStyle w:val="FrameContents"/>
                        <w:rPr>
                          <w:rFonts w:ascii="Helvetica" w:hAnsi="Helvetica" w:cs="Helvetica"/>
                          <w:b/>
                        </w:rPr>
                      </w:pPr>
                      <w:r>
                        <w:rPr>
                          <w:rFonts w:ascii="Helvetica" w:hAnsi="Helvetica" w:cs="Helvetica"/>
                          <w:b/>
                        </w:rPr>
                        <w:t>École de technologie supérieure</w:t>
                      </w:r>
                    </w:p>
                    <w:p w:rsidR="00FB2747" w:rsidRDefault="00FB2747">
                      <w:pPr>
                        <w:pStyle w:val="FrameContents"/>
                        <w:rPr>
                          <w:rFonts w:ascii="Helvetica" w:hAnsi="Helvetica" w:cs="Arial"/>
                          <w:bCs/>
                          <w:i/>
                          <w:color w:val="000000"/>
                          <w:lang w:val="fr-CH"/>
                        </w:rPr>
                      </w:pPr>
                      <w:r>
                        <w:rPr>
                          <w:rFonts w:ascii="Helvetica" w:hAnsi="Helvetica" w:cs="Arial"/>
                          <w:bCs/>
                          <w:i/>
                          <w:color w:val="000000"/>
                          <w:lang w:val="fr-CH"/>
                        </w:rPr>
                        <w:t>Département de génie logiciel et des technologies de l'information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2B27E0" w:rsidRPr="00136541" w:rsidRDefault="002B27E0">
      <w:pPr>
        <w:pStyle w:val="Titre"/>
        <w:rPr>
          <w:rFonts w:ascii="Times New Roman" w:hAnsi="Times New Roman"/>
          <w:lang w:val="fr-CA"/>
        </w:rPr>
      </w:pPr>
    </w:p>
    <w:p w:rsidR="002B27E0" w:rsidRPr="00136541" w:rsidRDefault="002B27E0">
      <w:pPr>
        <w:pStyle w:val="Titre"/>
        <w:rPr>
          <w:rFonts w:ascii="Times New Roman" w:hAnsi="Times New Roman"/>
          <w:lang w:val="fr-CA"/>
        </w:rPr>
      </w:pPr>
    </w:p>
    <w:p w:rsidR="002B27E0" w:rsidRPr="00136541" w:rsidRDefault="00793279">
      <w:pPr>
        <w:pStyle w:val="Titre"/>
        <w:rPr>
          <w:rFonts w:ascii="Times New Roman" w:hAnsi="Times New Roman"/>
          <w:sz w:val="40"/>
          <w:szCs w:val="40"/>
          <w:lang w:val="fr-CA"/>
        </w:rPr>
      </w:pPr>
      <w:r w:rsidRPr="00136541">
        <w:rPr>
          <w:rFonts w:ascii="Times New Roman" w:hAnsi="Times New Roman"/>
          <w:sz w:val="40"/>
          <w:szCs w:val="40"/>
          <w:lang w:val="fr-CA"/>
        </w:rPr>
        <w:t>Rapport itération #</w:t>
      </w:r>
      <w:r w:rsidR="0073032F" w:rsidRPr="00136541">
        <w:rPr>
          <w:rFonts w:ascii="Times New Roman" w:hAnsi="Times New Roman"/>
          <w:sz w:val="40"/>
          <w:szCs w:val="40"/>
          <w:lang w:val="fr-CA"/>
        </w:rPr>
        <w:t>3</w:t>
      </w:r>
    </w:p>
    <w:p w:rsidR="002B27E0" w:rsidRPr="00136541" w:rsidRDefault="002B27E0">
      <w:pPr>
        <w:rPr>
          <w:rFonts w:ascii="Times New Roman" w:hAnsi="Times New Roman"/>
          <w:lang w:val="fr-CA"/>
        </w:rPr>
      </w:pPr>
    </w:p>
    <w:tbl>
      <w:tblPr>
        <w:tblW w:w="0" w:type="auto"/>
        <w:tblInd w:w="5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8" w:type="dxa"/>
          <w:left w:w="83" w:type="dxa"/>
          <w:bottom w:w="108" w:type="dxa"/>
        </w:tblCellMar>
        <w:tblLook w:val="04A0" w:firstRow="1" w:lastRow="0" w:firstColumn="1" w:lastColumn="0" w:noHBand="0" w:noVBand="1"/>
      </w:tblPr>
      <w:tblGrid>
        <w:gridCol w:w="3963"/>
        <w:gridCol w:w="3807"/>
      </w:tblGrid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54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N</w:t>
            </w:r>
            <w:r w:rsidRPr="00136541">
              <w:rPr>
                <w:rFonts w:ascii="Times New Roman" w:hAnsi="Times New Roman"/>
                <w:b/>
                <w:bCs/>
                <w:vertAlign w:val="superscript"/>
              </w:rPr>
              <w:t>o</w:t>
            </w:r>
            <w:r w:rsidRPr="00136541">
              <w:rPr>
                <w:rFonts w:ascii="Times New Roman" w:hAnsi="Times New Roman"/>
                <w:b/>
                <w:bCs/>
              </w:rPr>
              <w:t xml:space="preserve"> du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0</w:t>
            </w:r>
            <w:r w:rsidR="003B4980">
              <w:rPr>
                <w:rFonts w:ascii="Times New Roman" w:hAnsi="Times New Roman"/>
              </w:rPr>
              <w:t>3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Étudiants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Nom, Prénom</w:t>
            </w:r>
          </w:p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Nom, Prénom</w:t>
            </w:r>
          </w:p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Nom, Prénom</w:t>
            </w:r>
          </w:p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Nom, Prénom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Codes permanents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AAAA11111111</w:t>
            </w:r>
          </w:p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AAAA11111111</w:t>
            </w:r>
          </w:p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AAAA11111111</w:t>
            </w:r>
          </w:p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AAAA11111111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Cours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LOG210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Session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Hiver 2014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Groupe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##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Professeur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Nom, Prénom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Chargé de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Nom, Prénom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JJ-MM-AAAA</w:t>
            </w:r>
          </w:p>
        </w:tc>
      </w:tr>
    </w:tbl>
    <w:p w:rsidR="002B27E0" w:rsidRPr="00136541" w:rsidRDefault="002B27E0">
      <w:pPr>
        <w:rPr>
          <w:rFonts w:ascii="Times New Roman" w:hAnsi="Times New Roman"/>
        </w:rPr>
      </w:pPr>
    </w:p>
    <w:p w:rsidR="002B27E0" w:rsidRPr="00136541" w:rsidRDefault="002B27E0">
      <w:pPr>
        <w:rPr>
          <w:rFonts w:ascii="Times New Roman" w:hAnsi="Times New Roman"/>
        </w:rPr>
      </w:pPr>
    </w:p>
    <w:p w:rsidR="002B27E0" w:rsidRPr="00136541" w:rsidRDefault="00793279">
      <w:pPr>
        <w:pageBreakBefore/>
        <w:rPr>
          <w:rFonts w:ascii="Times New Roman" w:hAnsi="Times New Roman"/>
          <w:b/>
          <w:u w:val="single"/>
        </w:rPr>
      </w:pPr>
      <w:r w:rsidRPr="00136541">
        <w:rPr>
          <w:rFonts w:ascii="Times New Roman" w:hAnsi="Times New Roman"/>
          <w:b/>
          <w:u w:val="single"/>
        </w:rPr>
        <w:lastRenderedPageBreak/>
        <w:t>Informations importantes :</w:t>
      </w:r>
    </w:p>
    <w:p w:rsidR="002B27E0" w:rsidRPr="00136541" w:rsidRDefault="00793279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136541">
        <w:rPr>
          <w:rFonts w:ascii="Times New Roman" w:hAnsi="Times New Roman"/>
        </w:rPr>
        <w:t>Toutes les remises se font sur Moodle dans l’onglet correspondant à l’itération.</w:t>
      </w:r>
    </w:p>
    <w:p w:rsidR="002B27E0" w:rsidRPr="00136541" w:rsidRDefault="00793279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136541">
        <w:rPr>
          <w:rFonts w:ascii="Times New Roman" w:hAnsi="Times New Roman"/>
        </w:rPr>
        <w:t>Le format du rapport remis doit être en PDF.</w:t>
      </w:r>
    </w:p>
    <w:p w:rsidR="002B27E0" w:rsidRPr="00136541" w:rsidRDefault="00793279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136541">
        <w:rPr>
          <w:rFonts w:ascii="Times New Roman" w:hAnsi="Times New Roman"/>
        </w:rPr>
        <w:t>Le nom du rapport doit suivre le modèle suivant : LOG210_RapportItération#_groupe#_equipe#.</w:t>
      </w:r>
    </w:p>
    <w:p w:rsidR="002B27E0" w:rsidRPr="00136541" w:rsidRDefault="00793279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136541">
        <w:rPr>
          <w:rFonts w:ascii="Times New Roman" w:hAnsi="Times New Roman"/>
        </w:rPr>
        <w:t>La remise électronique ne doit pas contenir cette section et la grille de correction.</w:t>
      </w:r>
    </w:p>
    <w:p w:rsidR="002B27E0" w:rsidRPr="00136541" w:rsidRDefault="00793279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136541">
        <w:rPr>
          <w:rFonts w:ascii="Times New Roman" w:hAnsi="Times New Roman"/>
        </w:rPr>
        <w:t>Vérifier vos fautes surtout avec un outil comme Antidote, -0.5 pt pour chaque faute, jusqu’à concurrence de 10 points sur 100.</w:t>
      </w:r>
    </w:p>
    <w:p w:rsidR="002B27E0" w:rsidRPr="00136541" w:rsidRDefault="00793279">
      <w:pPr>
        <w:pStyle w:val="Paragraphedeliste"/>
        <w:numPr>
          <w:ilvl w:val="0"/>
          <w:numId w:val="1"/>
        </w:numPr>
        <w:rPr>
          <w:rFonts w:ascii="Times New Roman" w:hAnsi="Times New Roman"/>
          <w:lang w:val="fr-CA"/>
        </w:rPr>
      </w:pPr>
      <w:r w:rsidRPr="00136541">
        <w:rPr>
          <w:rFonts w:ascii="Times New Roman" w:hAnsi="Times New Roman"/>
        </w:rPr>
        <w:t>La qualité générale du document sera évaluée (</w:t>
      </w:r>
      <w:r w:rsidR="001D1AA3">
        <w:rPr>
          <w:rFonts w:ascii="Times New Roman" w:hAnsi="Times New Roman"/>
        </w:rPr>
        <w:t>maximum</w:t>
      </w:r>
      <w:r w:rsidR="001D1AA3">
        <w:rPr>
          <w:rFonts w:ascii="Times New Roman" w:hAnsi="Times New Roman"/>
          <w:lang w:val="fr-CA"/>
        </w:rPr>
        <w:t xml:space="preserve"> </w:t>
      </w:r>
      <w:r w:rsidRPr="00136541">
        <w:rPr>
          <w:rFonts w:ascii="Times New Roman" w:hAnsi="Times New Roman"/>
          <w:lang w:val="fr-CA"/>
        </w:rPr>
        <w:t>10%)</w:t>
      </w:r>
    </w:p>
    <w:p w:rsidR="002B27E0" w:rsidRPr="00136541" w:rsidRDefault="002B27E0">
      <w:pPr>
        <w:pStyle w:val="Paragraphedeliste"/>
        <w:rPr>
          <w:rFonts w:ascii="Times New Roman" w:hAnsi="Times New Roman"/>
        </w:rPr>
      </w:pPr>
    </w:p>
    <w:p w:rsidR="002B27E0" w:rsidRPr="00136541" w:rsidRDefault="002B27E0">
      <w:pPr>
        <w:rPr>
          <w:rFonts w:ascii="Times New Roman" w:hAnsi="Times New Roman"/>
          <w:b/>
          <w:u w:val="single"/>
        </w:rPr>
      </w:pPr>
    </w:p>
    <w:p w:rsidR="002B27E0" w:rsidRPr="00136541" w:rsidRDefault="00793279">
      <w:pPr>
        <w:pStyle w:val="Paragraphedeliste"/>
        <w:pageBreakBefore/>
        <w:ind w:left="0"/>
        <w:rPr>
          <w:rFonts w:ascii="Times New Roman" w:hAnsi="Times New Roman"/>
          <w:b/>
          <w:u w:val="single"/>
        </w:rPr>
      </w:pPr>
      <w:r w:rsidRPr="00136541">
        <w:rPr>
          <w:rFonts w:ascii="Times New Roman" w:hAnsi="Times New Roman"/>
          <w:b/>
          <w:u w:val="single"/>
        </w:rPr>
        <w:lastRenderedPageBreak/>
        <w:t>Grille de correction :</w:t>
      </w:r>
    </w:p>
    <w:p w:rsidR="002B27E0" w:rsidRPr="00136541" w:rsidRDefault="002B27E0">
      <w:pPr>
        <w:pStyle w:val="Paragraphedeliste"/>
        <w:ind w:left="0"/>
        <w:rPr>
          <w:rFonts w:ascii="Times New Roman" w:hAnsi="Times New Roman"/>
          <w:b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13"/>
        <w:gridCol w:w="2704"/>
        <w:gridCol w:w="2001"/>
        <w:gridCol w:w="1737"/>
      </w:tblGrid>
      <w:tr w:rsidR="002B27E0" w:rsidRPr="00136541"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  <w:u w:val="single"/>
              </w:rPr>
            </w:pPr>
            <w:r w:rsidRPr="00136541">
              <w:rPr>
                <w:rFonts w:ascii="Times New Roman" w:hAnsi="Times New Roman"/>
                <w:b/>
                <w:u w:val="single"/>
              </w:rPr>
              <w:t>Section</w:t>
            </w:r>
          </w:p>
        </w:tc>
        <w:tc>
          <w:tcPr>
            <w:tcW w:w="2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 w:rsidRPr="00136541">
              <w:rPr>
                <w:rFonts w:ascii="Times New Roman" w:hAnsi="Times New Roman"/>
                <w:b/>
                <w:u w:val="single"/>
              </w:rPr>
              <w:t>Explication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 w:rsidRPr="00136541">
              <w:rPr>
                <w:rFonts w:ascii="Times New Roman" w:hAnsi="Times New Roman"/>
                <w:b/>
                <w:u w:val="single"/>
              </w:rPr>
              <w:t>Points corrigés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 w:rsidRPr="00136541">
              <w:rPr>
                <w:rFonts w:ascii="Times New Roman" w:hAnsi="Times New Roman"/>
                <w:b/>
                <w:u w:val="single"/>
              </w:rPr>
              <w:t>Notes</w:t>
            </w:r>
          </w:p>
          <w:p w:rsidR="002B27E0" w:rsidRPr="00136541" w:rsidRDefault="002B27E0">
            <w:pPr>
              <w:spacing w:after="0"/>
              <w:rPr>
                <w:rFonts w:ascii="Times New Roman" w:hAnsi="Times New Roman"/>
                <w:b/>
                <w:u w:val="single"/>
              </w:rPr>
            </w:pPr>
          </w:p>
        </w:tc>
      </w:tr>
      <w:tr w:rsidR="002B27E0" w:rsidRPr="00136541">
        <w:trPr>
          <w:trHeight w:val="535"/>
        </w:trPr>
        <w:tc>
          <w:tcPr>
            <w:tcW w:w="24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Introduction</w:t>
            </w:r>
          </w:p>
        </w:tc>
        <w:tc>
          <w:tcPr>
            <w:tcW w:w="2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spacing w:after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Expliquer les fonctionnalités choisies durant l’itération et sur l’avancement du projet en général. Attention, ne pas « trop » en mettre, être clair et précis.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spacing w:after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Explication des fonctionnalités choisies.</w:t>
            </w:r>
          </w:p>
          <w:p w:rsidR="002B27E0" w:rsidRPr="00136541" w:rsidRDefault="002B27E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spacing w:after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/3</w:t>
            </w:r>
          </w:p>
        </w:tc>
      </w:tr>
      <w:tr w:rsidR="002B27E0" w:rsidRPr="00136541">
        <w:trPr>
          <w:trHeight w:val="1078"/>
        </w:trPr>
        <w:tc>
          <w:tcPr>
            <w:tcW w:w="24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spacing w:after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Avancement du projet.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spacing w:after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/2</w:t>
            </w:r>
          </w:p>
        </w:tc>
      </w:tr>
      <w:tr w:rsidR="002B27E0" w:rsidRPr="00136541">
        <w:trPr>
          <w:trHeight w:val="1078"/>
        </w:trPr>
        <w:tc>
          <w:tcPr>
            <w:tcW w:w="71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spacing w:after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 xml:space="preserve">Faute(s) : 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spacing w:after="0"/>
              <w:jc w:val="right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/5</w:t>
            </w:r>
          </w:p>
        </w:tc>
      </w:tr>
    </w:tbl>
    <w:p w:rsidR="002B27E0" w:rsidRPr="00136541" w:rsidRDefault="002B27E0">
      <w:pPr>
        <w:rPr>
          <w:rFonts w:ascii="Times New Roman" w:hAnsi="Times New Roman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13"/>
        <w:gridCol w:w="2704"/>
        <w:gridCol w:w="2001"/>
        <w:gridCol w:w="1737"/>
      </w:tblGrid>
      <w:tr w:rsidR="002B27E0" w:rsidRPr="00136541">
        <w:trPr>
          <w:trHeight w:val="958"/>
        </w:trPr>
        <w:tc>
          <w:tcPr>
            <w:tcW w:w="24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Modèle du domaine</w:t>
            </w:r>
          </w:p>
        </w:tc>
        <w:tc>
          <w:tcPr>
            <w:tcW w:w="2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Il y a un seul modèle du domaine par itération couvrant toutes les fonctionnalités choisies.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Tous les cas d’utilisations sont représentés.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/1</w:t>
            </w:r>
          </w:p>
        </w:tc>
      </w:tr>
      <w:tr w:rsidR="002B27E0" w:rsidRPr="00136541">
        <w:trPr>
          <w:trHeight w:val="955"/>
        </w:trPr>
        <w:tc>
          <w:tcPr>
            <w:tcW w:w="24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Tous les attributs sont présents dans les modèles.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/2</w:t>
            </w:r>
          </w:p>
        </w:tc>
      </w:tr>
      <w:tr w:rsidR="002B27E0" w:rsidRPr="00136541">
        <w:trPr>
          <w:trHeight w:val="955"/>
        </w:trPr>
        <w:tc>
          <w:tcPr>
            <w:tcW w:w="24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Toutes les associations sont cohérentes.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/3</w:t>
            </w:r>
          </w:p>
        </w:tc>
      </w:tr>
      <w:tr w:rsidR="002B27E0" w:rsidRPr="00136541">
        <w:trPr>
          <w:trHeight w:val="955"/>
        </w:trPr>
        <w:tc>
          <w:tcPr>
            <w:tcW w:w="24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Toutes les cardinalités sont cohérentes.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/2</w:t>
            </w:r>
          </w:p>
        </w:tc>
      </w:tr>
      <w:tr w:rsidR="002B27E0" w:rsidRPr="00136541">
        <w:trPr>
          <w:trHeight w:val="955"/>
        </w:trPr>
        <w:tc>
          <w:tcPr>
            <w:tcW w:w="24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Tous les concepts nécessaires sont présents et corrects.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/5</w:t>
            </w:r>
          </w:p>
        </w:tc>
      </w:tr>
      <w:tr w:rsidR="002B27E0" w:rsidRPr="00136541">
        <w:trPr>
          <w:trHeight w:val="955"/>
        </w:trPr>
        <w:tc>
          <w:tcPr>
            <w:tcW w:w="24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/2</w:t>
            </w:r>
          </w:p>
        </w:tc>
      </w:tr>
      <w:tr w:rsidR="002B27E0" w:rsidRPr="00136541">
        <w:trPr>
          <w:trHeight w:val="955"/>
        </w:trPr>
        <w:tc>
          <w:tcPr>
            <w:tcW w:w="71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 xml:space="preserve">Faute(s) : 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/15</w:t>
            </w:r>
          </w:p>
        </w:tc>
      </w:tr>
    </w:tbl>
    <w:p w:rsidR="002B27E0" w:rsidRPr="00136541" w:rsidRDefault="002B27E0">
      <w:pPr>
        <w:rPr>
          <w:rFonts w:ascii="Times New Roman" w:hAnsi="Times New Roman"/>
        </w:rPr>
      </w:pPr>
    </w:p>
    <w:p w:rsidR="002B27E0" w:rsidRPr="00136541" w:rsidRDefault="002B27E0">
      <w:pPr>
        <w:rPr>
          <w:rFonts w:ascii="Times New Roman" w:hAnsi="Times New Roman"/>
        </w:rPr>
      </w:pPr>
    </w:p>
    <w:tbl>
      <w:tblPr>
        <w:tblW w:w="0" w:type="auto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87"/>
        <w:gridCol w:w="2667"/>
        <w:gridCol w:w="1984"/>
        <w:gridCol w:w="1705"/>
      </w:tblGrid>
      <w:tr w:rsidR="002B27E0" w:rsidRPr="00136541">
        <w:trPr>
          <w:trHeight w:val="803"/>
        </w:trPr>
        <w:tc>
          <w:tcPr>
            <w:tcW w:w="24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pageBreakBefore/>
              <w:spacing w:after="0"/>
              <w:ind w:left="0"/>
              <w:rPr>
                <w:rFonts w:ascii="Times New Roman" w:hAnsi="Times New Roman"/>
                <w:b/>
              </w:rPr>
            </w:pPr>
            <w:bookmarkStart w:id="0" w:name="__DdeLink__406_221981433"/>
            <w:r w:rsidRPr="00136541">
              <w:rPr>
                <w:rFonts w:ascii="Times New Roman" w:hAnsi="Times New Roman"/>
                <w:b/>
              </w:rPr>
              <w:lastRenderedPageBreak/>
              <w:t>Diagrammes de séquences système</w:t>
            </w:r>
            <w:bookmarkEnd w:id="0"/>
            <w:r w:rsidRPr="00136541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 xml:space="preserve">Il y a un DSS par cas d’utilisation, </w:t>
            </w:r>
            <w:r w:rsidRPr="00136541">
              <w:rPr>
                <w:rFonts w:ascii="Times New Roman" w:hAnsi="Times New Roman"/>
                <w:u w:val="single"/>
              </w:rPr>
              <w:t>sans</w:t>
            </w:r>
            <w:r w:rsidRPr="00136541">
              <w:rPr>
                <w:rFonts w:ascii="Times New Roman" w:hAnsi="Times New Roman"/>
              </w:rPr>
              <w:t xml:space="preserve"> les cas alternatifs représentés. </w:t>
            </w: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Tous les cas d’utilisations sont représentés.</w:t>
            </w:r>
          </w:p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/2</w:t>
            </w:r>
          </w:p>
        </w:tc>
      </w:tr>
      <w:tr w:rsidR="002B27E0" w:rsidRPr="00136541">
        <w:trPr>
          <w:trHeight w:val="801"/>
        </w:trPr>
        <w:tc>
          <w:tcPr>
            <w:tcW w:w="24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Le DSS respecte le déroulement du cas d’utilisation.</w:t>
            </w:r>
          </w:p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/10</w:t>
            </w:r>
          </w:p>
        </w:tc>
      </w:tr>
      <w:tr w:rsidR="002B27E0" w:rsidRPr="00136541">
        <w:trPr>
          <w:trHeight w:val="801"/>
        </w:trPr>
        <w:tc>
          <w:tcPr>
            <w:tcW w:w="24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/3</w:t>
            </w:r>
          </w:p>
        </w:tc>
      </w:tr>
      <w:tr w:rsidR="002B27E0" w:rsidRPr="00136541">
        <w:trPr>
          <w:trHeight w:val="1221"/>
        </w:trPr>
        <w:tc>
          <w:tcPr>
            <w:tcW w:w="71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/15</w:t>
            </w:r>
          </w:p>
        </w:tc>
      </w:tr>
    </w:tbl>
    <w:p w:rsidR="002B27E0" w:rsidRPr="00136541" w:rsidRDefault="002B27E0">
      <w:pPr>
        <w:rPr>
          <w:rFonts w:ascii="Times New Roman" w:hAnsi="Times New Roman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14"/>
        <w:gridCol w:w="2703"/>
        <w:gridCol w:w="2002"/>
        <w:gridCol w:w="1737"/>
      </w:tblGrid>
      <w:tr w:rsidR="002B27E0" w:rsidRPr="00136541">
        <w:trPr>
          <w:trHeight w:val="458"/>
        </w:trPr>
        <w:tc>
          <w:tcPr>
            <w:tcW w:w="24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Contrats d’opérations</w:t>
            </w:r>
          </w:p>
        </w:tc>
        <w:tc>
          <w:tcPr>
            <w:tcW w:w="2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Création / destruction d’instance et d’association, modification d’attributs.</w:t>
            </w: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Cohérence avec le DSS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/5</w:t>
            </w:r>
          </w:p>
        </w:tc>
      </w:tr>
      <w:tr w:rsidR="002B27E0" w:rsidRPr="00136541">
        <w:trPr>
          <w:trHeight w:val="457"/>
        </w:trPr>
        <w:tc>
          <w:tcPr>
            <w:tcW w:w="24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 xml:space="preserve">Qualité des </w:t>
            </w:r>
            <w:proofErr w:type="spellStart"/>
            <w:r w:rsidRPr="00136541">
              <w:rPr>
                <w:rFonts w:ascii="Times New Roman" w:hAnsi="Times New Roman"/>
              </w:rPr>
              <w:t>Postconditions</w:t>
            </w:r>
            <w:proofErr w:type="spellEnd"/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/5</w:t>
            </w:r>
          </w:p>
        </w:tc>
      </w:tr>
      <w:tr w:rsidR="002B27E0" w:rsidRPr="00136541">
        <w:trPr>
          <w:trHeight w:val="457"/>
        </w:trPr>
        <w:tc>
          <w:tcPr>
            <w:tcW w:w="24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Complétude des contrats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/5</w:t>
            </w:r>
          </w:p>
        </w:tc>
      </w:tr>
      <w:tr w:rsidR="002B27E0" w:rsidRPr="00136541">
        <w:trPr>
          <w:trHeight w:val="855"/>
        </w:trPr>
        <w:tc>
          <w:tcPr>
            <w:tcW w:w="71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Faute(s)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/15</w:t>
            </w:r>
          </w:p>
        </w:tc>
      </w:tr>
    </w:tbl>
    <w:p w:rsidR="002B27E0" w:rsidRPr="00136541" w:rsidRDefault="002B27E0">
      <w:pPr>
        <w:rPr>
          <w:rFonts w:ascii="Times New Roman" w:hAnsi="Times New Roman"/>
        </w:rPr>
      </w:pPr>
    </w:p>
    <w:p w:rsidR="002B27E0" w:rsidRPr="00136541" w:rsidRDefault="002B27E0">
      <w:pPr>
        <w:suppressAutoHyphens w:val="0"/>
        <w:spacing w:after="0"/>
        <w:rPr>
          <w:rFonts w:ascii="Times New Roman" w:hAnsi="Times New Roman"/>
        </w:rPr>
      </w:pPr>
    </w:p>
    <w:p w:rsidR="002B27E0" w:rsidRPr="00136541" w:rsidRDefault="002B27E0">
      <w:pPr>
        <w:pageBreakBefore/>
        <w:rPr>
          <w:rFonts w:ascii="Times New Roman" w:hAnsi="Times New Roman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14"/>
        <w:gridCol w:w="2703"/>
        <w:gridCol w:w="2002"/>
        <w:gridCol w:w="1737"/>
      </w:tblGrid>
      <w:tr w:rsidR="002B27E0" w:rsidRPr="00136541">
        <w:trPr>
          <w:trHeight w:val="458"/>
        </w:trPr>
        <w:tc>
          <w:tcPr>
            <w:tcW w:w="24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136541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RDCU</w:t>
            </w:r>
          </w:p>
        </w:tc>
        <w:tc>
          <w:tcPr>
            <w:tcW w:w="2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13654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Un RDCU par fonctionnalité.</w:t>
            </w: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13654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  <w:color w:val="333333"/>
                <w:sz w:val="21"/>
                <w:szCs w:val="21"/>
                <w:shd w:val="clear" w:color="auto" w:fill="F5F5F5"/>
              </w:rPr>
              <w:t>Cohérence avec le contrat d'opération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</w:t>
            </w:r>
            <w:r w:rsidR="00136541" w:rsidRPr="00136541">
              <w:rPr>
                <w:rFonts w:ascii="Times New Roman" w:hAnsi="Times New Roman"/>
              </w:rPr>
              <w:t>6</w:t>
            </w:r>
          </w:p>
        </w:tc>
      </w:tr>
      <w:tr w:rsidR="002B27E0" w:rsidRPr="00136541">
        <w:trPr>
          <w:trHeight w:val="458"/>
        </w:trPr>
        <w:tc>
          <w:tcPr>
            <w:tcW w:w="24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/3</w:t>
            </w:r>
          </w:p>
        </w:tc>
      </w:tr>
      <w:tr w:rsidR="002B27E0" w:rsidRPr="00136541">
        <w:trPr>
          <w:trHeight w:val="1810"/>
        </w:trPr>
        <w:tc>
          <w:tcPr>
            <w:tcW w:w="24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13654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  <w:color w:val="333333"/>
                <w:sz w:val="21"/>
                <w:szCs w:val="21"/>
                <w:shd w:val="clear" w:color="auto" w:fill="F5F5F5"/>
              </w:rPr>
              <w:t>Justification selon GRASP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</w:t>
            </w:r>
            <w:r w:rsidR="00136541" w:rsidRPr="00136541">
              <w:rPr>
                <w:rFonts w:ascii="Times New Roman" w:hAnsi="Times New Roman"/>
              </w:rPr>
              <w:t>6</w:t>
            </w:r>
          </w:p>
        </w:tc>
      </w:tr>
      <w:tr w:rsidR="002B27E0" w:rsidRPr="00136541">
        <w:trPr>
          <w:trHeight w:val="1127"/>
        </w:trPr>
        <w:tc>
          <w:tcPr>
            <w:tcW w:w="71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Faute(s)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/15</w:t>
            </w:r>
          </w:p>
        </w:tc>
      </w:tr>
    </w:tbl>
    <w:p w:rsidR="002B27E0" w:rsidRPr="00136541" w:rsidRDefault="002B27E0">
      <w:pPr>
        <w:rPr>
          <w:rFonts w:ascii="Times New Roman" w:hAnsi="Times New Roman"/>
        </w:rPr>
      </w:pPr>
    </w:p>
    <w:p w:rsidR="002B27E0" w:rsidRPr="00136541" w:rsidRDefault="002B27E0">
      <w:pPr>
        <w:suppressAutoHyphens w:val="0"/>
        <w:spacing w:after="0"/>
        <w:rPr>
          <w:rFonts w:ascii="Times New Roman" w:hAnsi="Times New Roman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14"/>
        <w:gridCol w:w="2703"/>
        <w:gridCol w:w="2002"/>
        <w:gridCol w:w="1737"/>
      </w:tblGrid>
      <w:tr w:rsidR="002B27E0" w:rsidRPr="00136541">
        <w:trPr>
          <w:trHeight w:val="1254"/>
        </w:trPr>
        <w:tc>
          <w:tcPr>
            <w:tcW w:w="2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bookmarkStart w:id="1" w:name="_GoBack1"/>
            <w:bookmarkEnd w:id="1"/>
            <w:r w:rsidRPr="00136541">
              <w:rPr>
                <w:rFonts w:ascii="Times New Roman" w:hAnsi="Times New Roman"/>
                <w:b/>
              </w:rPr>
              <w:t>Conclusion</w:t>
            </w:r>
          </w:p>
        </w:tc>
        <w:tc>
          <w:tcPr>
            <w:tcW w:w="2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 xml:space="preserve">Une conclusion rappelant les fonctionnalités faites durant l’itération. </w:t>
            </w: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Rappel des fonctionnalités.</w:t>
            </w:r>
          </w:p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/5</w:t>
            </w:r>
          </w:p>
        </w:tc>
      </w:tr>
      <w:tr w:rsidR="002B27E0" w:rsidRPr="00136541">
        <w:trPr>
          <w:trHeight w:val="801"/>
        </w:trPr>
        <w:tc>
          <w:tcPr>
            <w:tcW w:w="71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Faute(s)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/5</w:t>
            </w:r>
          </w:p>
        </w:tc>
      </w:tr>
      <w:tr w:rsidR="002B27E0" w:rsidRPr="00136541">
        <w:trPr>
          <w:trHeight w:val="801"/>
        </w:trPr>
        <w:tc>
          <w:tcPr>
            <w:tcW w:w="71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Total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/70</w:t>
            </w:r>
          </w:p>
        </w:tc>
      </w:tr>
    </w:tbl>
    <w:p w:rsidR="002B27E0" w:rsidRPr="00136541" w:rsidRDefault="002B27E0">
      <w:pPr>
        <w:rPr>
          <w:rFonts w:ascii="Times New Roman" w:hAnsi="Times New Roman"/>
        </w:rPr>
      </w:pPr>
    </w:p>
    <w:p w:rsidR="002B27E0" w:rsidRPr="00136541" w:rsidRDefault="00793279">
      <w:pPr>
        <w:pStyle w:val="Titre1"/>
        <w:pageBreakBefore/>
        <w:rPr>
          <w:rFonts w:ascii="Times New Roman" w:hAnsi="Times New Roman"/>
        </w:rPr>
      </w:pPr>
      <w:r w:rsidRPr="00136541">
        <w:rPr>
          <w:rFonts w:ascii="Times New Roman" w:hAnsi="Times New Roman"/>
        </w:rPr>
        <w:lastRenderedPageBreak/>
        <w:t>Introduction</w:t>
      </w:r>
    </w:p>
    <w:p w:rsidR="002B27E0" w:rsidRDefault="00793279">
      <w:pPr>
        <w:pStyle w:val="Titre1"/>
        <w:rPr>
          <w:ins w:id="2" w:author="Jimmy" w:date="2015-03-18T17:59:00Z"/>
          <w:rFonts w:ascii="Times New Roman" w:hAnsi="Times New Roman"/>
        </w:rPr>
      </w:pPr>
      <w:r w:rsidRPr="00136541">
        <w:rPr>
          <w:rFonts w:ascii="Times New Roman" w:hAnsi="Times New Roman"/>
        </w:rPr>
        <w:t>MDD</w:t>
      </w:r>
    </w:p>
    <w:p w:rsidR="006E4584" w:rsidRDefault="00037191">
      <w:pPr>
        <w:rPr>
          <w:ins w:id="3" w:author="Jimmy" w:date="2015-03-22T11:51:00Z"/>
        </w:rPr>
      </w:pPr>
      <w:r w:rsidRPr="00037191">
        <w:t xml:space="preserve"> </w:t>
      </w:r>
      <w:r>
        <w:rPr>
          <w:rFonts w:ascii="Arial" w:hAnsi="Arial" w:cs="Arial"/>
          <w:noProof/>
          <w:color w:val="000000"/>
          <w:sz w:val="23"/>
          <w:szCs w:val="23"/>
          <w:lang w:val="en-CA" w:eastAsia="en-CA"/>
        </w:rPr>
        <w:drawing>
          <wp:inline distT="0" distB="0" distL="0" distR="0">
            <wp:extent cx="5486400" cy="5346492"/>
            <wp:effectExtent l="0" t="0" r="0" b="6985"/>
            <wp:docPr id="4" name="Image 4" descr="https://lh3.googleusercontent.com/fCRAXq6dGfCZ45W7IZK76io4sLg6HrMHVcpBxlZF5MLezbj4SthqlbUTwCbGHMkWaj_cxbryMUbTAUE60o6SE2DbIk72XxVnBDOVhyHfmngI0_6MFnu6HVR6UEgZvO9aIDXc_qI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CRAXq6dGfCZ45W7IZK76io4sLg6HrMHVcpBxlZF5MLezbj4SthqlbUTwCbGHMkWaj_cxbryMUbTAUE60o6SE2DbIk72XxVnBDOVhyHfmngI0_6MFnu6HVR6UEgZvO9aIDXc_q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4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584" w:rsidRDefault="006E4584">
      <w:pPr>
        <w:rPr>
          <w:ins w:id="4" w:author="Jimmy" w:date="2015-03-22T11:51:00Z"/>
        </w:rPr>
        <w:pPrChange w:id="5" w:author="Jimmy" w:date="2015-03-22T11:51:00Z">
          <w:pPr>
            <w:suppressAutoHyphens w:val="0"/>
            <w:spacing w:after="0"/>
          </w:pPr>
        </w:pPrChange>
      </w:pPr>
      <w:ins w:id="6" w:author="Jimmy" w:date="2015-03-22T11:51:00Z">
        <w:r>
          <w:br w:type="page"/>
        </w:r>
      </w:ins>
    </w:p>
    <w:p w:rsidR="007728AC" w:rsidRPr="007728AC" w:rsidRDefault="007728AC">
      <w:pPr>
        <w:rPr>
          <w:rPrChange w:id="7" w:author="Jimmy" w:date="2015-03-18T17:59:00Z">
            <w:rPr>
              <w:rFonts w:ascii="Times New Roman" w:hAnsi="Times New Roman"/>
            </w:rPr>
          </w:rPrChange>
        </w:rPr>
        <w:pPrChange w:id="8" w:author="Jimmy" w:date="2015-03-18T17:59:00Z">
          <w:pPr>
            <w:pStyle w:val="Titre1"/>
          </w:pPr>
        </w:pPrChange>
      </w:pPr>
    </w:p>
    <w:p w:rsidR="002B27E0" w:rsidRDefault="00793279">
      <w:pPr>
        <w:pStyle w:val="Titre1"/>
        <w:rPr>
          <w:ins w:id="9" w:author="Jimmy" w:date="2015-03-22T11:50:00Z"/>
          <w:rFonts w:ascii="Times New Roman" w:hAnsi="Times New Roman"/>
        </w:rPr>
      </w:pPr>
      <w:r w:rsidRPr="00136541">
        <w:rPr>
          <w:rFonts w:ascii="Times New Roman" w:hAnsi="Times New Roman"/>
        </w:rPr>
        <w:t>DSS  (Diagrammes de séquences systèmes)</w:t>
      </w:r>
    </w:p>
    <w:p w:rsidR="006E4584" w:rsidRDefault="006E4584">
      <w:pPr>
        <w:rPr>
          <w:ins w:id="10" w:author="Jimmy" w:date="2015-03-22T11:51:00Z"/>
        </w:rPr>
        <w:pPrChange w:id="11" w:author="Jimmy" w:date="2015-03-22T11:50:00Z">
          <w:pPr>
            <w:pStyle w:val="Titre1"/>
          </w:pPr>
        </w:pPrChange>
      </w:pPr>
    </w:p>
    <w:p w:rsidR="00BA2D58" w:rsidRDefault="00BA2D58" w:rsidP="006E4584">
      <w:pPr>
        <w:rPr>
          <w:ins w:id="12" w:author="Jimmy" w:date="2015-03-22T12:27:00Z"/>
        </w:rPr>
      </w:pPr>
      <w:ins w:id="13" w:author="Jimmy" w:date="2015-03-22T12:27:00Z">
        <w:r>
          <w:rPr>
            <w:noProof/>
            <w:lang w:val="en-CA" w:eastAsia="en-CA"/>
          </w:rPr>
          <w:drawing>
            <wp:inline distT="0" distB="0" distL="0" distR="0" wp14:anchorId="0D63FC9F" wp14:editId="75A7514E">
              <wp:extent cx="5486400" cy="4325620"/>
              <wp:effectExtent l="0" t="0" r="0" b="0"/>
              <wp:docPr id="6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4325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A2D58" w:rsidRDefault="00BA2D58">
      <w:pPr>
        <w:rPr>
          <w:ins w:id="14" w:author="Jimmy" w:date="2015-03-22T12:27:00Z"/>
        </w:rPr>
        <w:pPrChange w:id="15" w:author="Jimmy" w:date="2015-03-22T12:27:00Z">
          <w:pPr>
            <w:suppressAutoHyphens w:val="0"/>
            <w:spacing w:after="0"/>
          </w:pPr>
        </w:pPrChange>
      </w:pPr>
      <w:ins w:id="16" w:author="Jimmy" w:date="2015-03-22T12:27:00Z">
        <w:r>
          <w:br w:type="page"/>
        </w:r>
      </w:ins>
    </w:p>
    <w:p w:rsidR="006E4584" w:rsidRPr="006E4584" w:rsidRDefault="006E4584">
      <w:pPr>
        <w:rPr>
          <w:rPrChange w:id="17" w:author="Jimmy" w:date="2015-03-22T11:50:00Z">
            <w:rPr>
              <w:rFonts w:ascii="Times New Roman" w:hAnsi="Times New Roman"/>
            </w:rPr>
          </w:rPrChange>
        </w:rPr>
        <w:pPrChange w:id="18" w:author="Jimmy" w:date="2015-03-22T11:50:00Z">
          <w:pPr>
            <w:pStyle w:val="Titre1"/>
          </w:pPr>
        </w:pPrChange>
      </w:pPr>
    </w:p>
    <w:p w:rsidR="002B27E0" w:rsidRDefault="00793279">
      <w:pPr>
        <w:pStyle w:val="Titre1"/>
        <w:rPr>
          <w:ins w:id="19" w:author="Jimmy" w:date="2015-03-22T12:27:00Z"/>
          <w:rFonts w:ascii="Times New Roman" w:hAnsi="Times New Roman"/>
        </w:rPr>
      </w:pPr>
      <w:r w:rsidRPr="00136541">
        <w:rPr>
          <w:rFonts w:ascii="Times New Roman" w:hAnsi="Times New Roman"/>
        </w:rPr>
        <w:t>Contrats d’opérations</w:t>
      </w:r>
    </w:p>
    <w:p w:rsidR="00A354BE" w:rsidRDefault="00A354BE" w:rsidP="00A354BE">
      <w:pPr>
        <w:rPr>
          <w:rFonts w:ascii="Arial" w:hAnsi="Arial" w:cs="Arial"/>
          <w:noProof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color w:val="365F91"/>
          <w:sz w:val="28"/>
        </w:rPr>
        <w:t>F6 :</w:t>
      </w:r>
      <w:r>
        <w:rPr>
          <w:rFonts w:ascii="Cambria" w:eastAsia="Cambria" w:hAnsi="Cambria" w:cs="Cambria"/>
          <w:b/>
          <w:color w:val="365F91"/>
          <w:sz w:val="28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</w:tblGrid>
      <w:tr w:rsidR="00A354BE" w:rsidTr="007D372D">
        <w:tc>
          <w:tcPr>
            <w:tcW w:w="7196" w:type="dxa"/>
          </w:tcPr>
          <w:p w:rsidR="00A354BE" w:rsidRDefault="00A354BE" w:rsidP="007D372D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Contrat 1 :</w:t>
            </w:r>
          </w:p>
        </w:tc>
      </w:tr>
      <w:tr w:rsidR="00A354BE" w:rsidTr="007D372D">
        <w:tc>
          <w:tcPr>
            <w:tcW w:w="7196" w:type="dxa"/>
          </w:tcPr>
          <w:p w:rsidR="00A354BE" w:rsidRDefault="00A354BE" w:rsidP="007D372D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Opération: </w:t>
            </w:r>
            <w:r w:rsidRPr="00A354BE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DémarrerPreparationCmd( )</w:t>
            </w:r>
          </w:p>
        </w:tc>
      </w:tr>
      <w:tr w:rsidR="00A354BE" w:rsidTr="007D372D">
        <w:tc>
          <w:tcPr>
            <w:tcW w:w="7196" w:type="dxa"/>
          </w:tcPr>
          <w:p w:rsidR="00A354BE" w:rsidRDefault="00A354BE" w:rsidP="007D372D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Référence croisées: Cas d'utilisation F6, scénario principal 1.</w:t>
            </w:r>
          </w:p>
        </w:tc>
      </w:tr>
      <w:tr w:rsidR="00A354BE" w:rsidTr="007D372D">
        <w:tc>
          <w:tcPr>
            <w:tcW w:w="7196" w:type="dxa"/>
          </w:tcPr>
          <w:p w:rsidR="00A354BE" w:rsidRDefault="00A354BE" w:rsidP="007D372D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Préconditions :</w:t>
            </w:r>
          </w:p>
          <w:p w:rsidR="00A354BE" w:rsidRPr="00A354BE" w:rsidRDefault="00A354BE" w:rsidP="00A354BE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A354BE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Le restaurateur est authentifié</w:t>
            </w:r>
          </w:p>
          <w:p w:rsidR="00A354BE" w:rsidRPr="009B71DB" w:rsidRDefault="00A354BE" w:rsidP="00A354BE">
            <w:pPr>
              <w:pStyle w:val="Paragraphedeliste"/>
              <w:numPr>
                <w:ilvl w:val="0"/>
                <w:numId w:val="4"/>
              </w:numPr>
              <w:suppressAutoHyphens w:val="0"/>
              <w:spacing w:after="0"/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A354BE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Une commande a été passée chez un restaurant associé au restaurateur</w:t>
            </w:r>
          </w:p>
        </w:tc>
      </w:tr>
      <w:tr w:rsidR="00A354BE" w:rsidTr="007D372D">
        <w:tc>
          <w:tcPr>
            <w:tcW w:w="7196" w:type="dxa"/>
          </w:tcPr>
          <w:p w:rsidR="00A354BE" w:rsidRDefault="00A354BE" w:rsidP="007D372D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Postconditions :</w:t>
            </w:r>
          </w:p>
          <w:p w:rsidR="00A354BE" w:rsidRPr="004F6B07" w:rsidRDefault="00F70C14" w:rsidP="00F70C14">
            <w:pPr>
              <w:pStyle w:val="Paragraphedeliste"/>
              <w:suppressAutoHyphens w:val="0"/>
              <w:spacing w:after="0"/>
              <w:ind w:left="787"/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-</w:t>
            </w:r>
          </w:p>
        </w:tc>
      </w:tr>
    </w:tbl>
    <w:p w:rsidR="00A354BE" w:rsidRDefault="00A354BE" w:rsidP="00A354BE">
      <w:pPr>
        <w:rPr>
          <w:rFonts w:ascii="Arial" w:hAnsi="Arial" w:cs="Arial"/>
          <w:noProof/>
          <w:color w:val="000000"/>
          <w:sz w:val="23"/>
          <w:szCs w:val="23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</w:tblGrid>
      <w:tr w:rsidR="00A354BE" w:rsidTr="007D372D">
        <w:tc>
          <w:tcPr>
            <w:tcW w:w="7196" w:type="dxa"/>
          </w:tcPr>
          <w:p w:rsidR="00A354BE" w:rsidRDefault="00A354BE" w:rsidP="007D372D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Contrat 2 : </w:t>
            </w:r>
          </w:p>
        </w:tc>
      </w:tr>
      <w:tr w:rsidR="00A354BE" w:rsidTr="007D372D">
        <w:tc>
          <w:tcPr>
            <w:tcW w:w="7196" w:type="dxa"/>
          </w:tcPr>
          <w:p w:rsidR="00A354BE" w:rsidRDefault="00A354BE" w:rsidP="007D372D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Opération: </w:t>
            </w:r>
            <w:r w:rsidR="00037191" w:rsidRPr="00037191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ChoisirCommande( )</w:t>
            </w:r>
          </w:p>
        </w:tc>
      </w:tr>
      <w:tr w:rsidR="00A354BE" w:rsidTr="007D372D">
        <w:tc>
          <w:tcPr>
            <w:tcW w:w="7196" w:type="dxa"/>
          </w:tcPr>
          <w:p w:rsidR="00A354BE" w:rsidRDefault="00A354BE" w:rsidP="00037191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Référence croisées: Cas d'utilisation F</w:t>
            </w:r>
            <w:r w:rsidR="00037191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6, scénario principal 2</w:t>
            </w: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.</w:t>
            </w:r>
          </w:p>
        </w:tc>
      </w:tr>
      <w:tr w:rsidR="00A354BE" w:rsidTr="007D372D">
        <w:tc>
          <w:tcPr>
            <w:tcW w:w="7196" w:type="dxa"/>
          </w:tcPr>
          <w:p w:rsidR="00A354BE" w:rsidRDefault="00A354BE" w:rsidP="007D372D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Préconditions :</w:t>
            </w:r>
          </w:p>
          <w:p w:rsidR="00037191" w:rsidRPr="00A354BE" w:rsidRDefault="00037191" w:rsidP="0003719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A354BE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Le restaurateur est authentifié</w:t>
            </w:r>
          </w:p>
          <w:p w:rsidR="00A354BE" w:rsidRPr="009B71DB" w:rsidRDefault="00037191" w:rsidP="00037191">
            <w:pPr>
              <w:pStyle w:val="Paragraphedeliste"/>
              <w:numPr>
                <w:ilvl w:val="0"/>
                <w:numId w:val="3"/>
              </w:numPr>
              <w:suppressAutoHyphens w:val="0"/>
              <w:spacing w:after="0"/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A354BE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Une commande a été passée chez un restaurant associé au restaurateur</w:t>
            </w:r>
          </w:p>
        </w:tc>
      </w:tr>
      <w:tr w:rsidR="00A354BE" w:rsidTr="007D372D">
        <w:tc>
          <w:tcPr>
            <w:tcW w:w="7196" w:type="dxa"/>
          </w:tcPr>
          <w:p w:rsidR="00A354BE" w:rsidRDefault="00A354BE" w:rsidP="007D372D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Postconditions : </w:t>
            </w:r>
          </w:p>
          <w:p w:rsidR="00A354BE" w:rsidRPr="00B93DB1" w:rsidRDefault="00037191" w:rsidP="00037191">
            <w:pPr>
              <w:pStyle w:val="Paragraphedeliste"/>
              <w:suppressAutoHyphens w:val="0"/>
              <w:spacing w:after="0"/>
              <w:ind w:left="787"/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-</w:t>
            </w:r>
          </w:p>
        </w:tc>
      </w:tr>
    </w:tbl>
    <w:p w:rsidR="00FB5B29" w:rsidRDefault="00FB5B29" w:rsidP="00A354BE">
      <w:pPr>
        <w:rPr>
          <w:rFonts w:ascii="Arial" w:hAnsi="Arial" w:cs="Arial"/>
          <w:noProof/>
          <w:color w:val="000000"/>
          <w:sz w:val="23"/>
          <w:szCs w:val="23"/>
        </w:rPr>
      </w:pPr>
    </w:p>
    <w:p w:rsidR="00FB5B29" w:rsidRDefault="00FB5B29" w:rsidP="00FB5B29">
      <w:pPr>
        <w:rPr>
          <w:noProof/>
        </w:rPr>
      </w:pPr>
      <w:r>
        <w:rPr>
          <w:noProof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</w:tblGrid>
      <w:tr w:rsidR="00A354BE" w:rsidTr="007D372D">
        <w:tc>
          <w:tcPr>
            <w:tcW w:w="7196" w:type="dxa"/>
          </w:tcPr>
          <w:p w:rsidR="00A354BE" w:rsidRDefault="00A354BE" w:rsidP="007D372D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lastRenderedPageBreak/>
              <w:t xml:space="preserve">Contrat 3 : </w:t>
            </w:r>
          </w:p>
        </w:tc>
      </w:tr>
      <w:tr w:rsidR="00A354BE" w:rsidTr="007D372D">
        <w:tc>
          <w:tcPr>
            <w:tcW w:w="7196" w:type="dxa"/>
          </w:tcPr>
          <w:p w:rsidR="00A354BE" w:rsidRDefault="00A354BE" w:rsidP="00FB5B29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Opération: </w:t>
            </w:r>
            <w:r w:rsidR="00037191" w:rsidRPr="00037191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MettreAJourCommande( statu</w:t>
            </w:r>
            <w:r w:rsidR="00FB5B29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t</w:t>
            </w:r>
            <w:r w:rsidR="00037191" w:rsidRPr="00037191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 )</w:t>
            </w:r>
          </w:p>
        </w:tc>
      </w:tr>
      <w:tr w:rsidR="00A354BE" w:rsidTr="007D372D">
        <w:tc>
          <w:tcPr>
            <w:tcW w:w="7196" w:type="dxa"/>
          </w:tcPr>
          <w:p w:rsidR="00A354BE" w:rsidRDefault="00A354BE" w:rsidP="007D372D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Référenc</w:t>
            </w:r>
            <w:r w:rsidR="00037191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e croisées: Cas d'utilisation F6, scénario principal 3 et scénario principal 5</w:t>
            </w: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.</w:t>
            </w:r>
          </w:p>
        </w:tc>
      </w:tr>
      <w:tr w:rsidR="00A354BE" w:rsidTr="007D372D">
        <w:tc>
          <w:tcPr>
            <w:tcW w:w="7196" w:type="dxa"/>
          </w:tcPr>
          <w:p w:rsidR="00A354BE" w:rsidRDefault="00A354BE" w:rsidP="007D372D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Préconditions : </w:t>
            </w:r>
          </w:p>
          <w:p w:rsidR="00A354BE" w:rsidRPr="009B71DB" w:rsidRDefault="00A354BE" w:rsidP="00FB5B29">
            <w:pPr>
              <w:pStyle w:val="Paragraphedeliste"/>
              <w:numPr>
                <w:ilvl w:val="0"/>
                <w:numId w:val="5"/>
              </w:numPr>
              <w:suppressAutoHyphens w:val="0"/>
              <w:spacing w:after="0"/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</w:p>
        </w:tc>
      </w:tr>
      <w:tr w:rsidR="00A354BE" w:rsidTr="007D372D">
        <w:tc>
          <w:tcPr>
            <w:tcW w:w="7196" w:type="dxa"/>
          </w:tcPr>
          <w:p w:rsidR="00A354BE" w:rsidRDefault="00A354BE" w:rsidP="007D372D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Postconditions : </w:t>
            </w:r>
          </w:p>
          <w:p w:rsidR="00A354BE" w:rsidRDefault="00FB5B29" w:rsidP="00FB5B29">
            <w:pPr>
              <w:pStyle w:val="Paragraphedeliste"/>
              <w:numPr>
                <w:ilvl w:val="0"/>
                <w:numId w:val="6"/>
              </w:numPr>
              <w:suppressAutoHyphens w:val="0"/>
              <w:spacing w:after="0"/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L'attribut commande.statut devient statut reçu en paramètre</w:t>
            </w:r>
            <w:r w:rsidRPr="009B71DB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.</w:t>
            </w:r>
          </w:p>
          <w:p w:rsidR="00FB5B29" w:rsidRPr="00B074FA" w:rsidRDefault="00FB5B29" w:rsidP="00FB5B29">
            <w:pPr>
              <w:pStyle w:val="Paragraphedeliste"/>
              <w:suppressAutoHyphens w:val="0"/>
              <w:spacing w:after="0"/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</w:p>
        </w:tc>
      </w:tr>
    </w:tbl>
    <w:p w:rsidR="00BA2D58" w:rsidRPr="00BA2D58" w:rsidRDefault="00BA2D58">
      <w:pPr>
        <w:rPr>
          <w:rPrChange w:id="20" w:author="Jimmy" w:date="2015-03-22T12:27:00Z">
            <w:rPr>
              <w:rFonts w:ascii="Times New Roman" w:hAnsi="Times New Roman"/>
            </w:rPr>
          </w:rPrChange>
        </w:rPr>
        <w:pPrChange w:id="21" w:author="Jimmy" w:date="2015-03-22T12:27:00Z">
          <w:pPr>
            <w:pStyle w:val="Titre1"/>
          </w:pPr>
        </w:pPrChange>
      </w:pPr>
    </w:p>
    <w:p w:rsidR="002B27E0" w:rsidRDefault="00136541">
      <w:pPr>
        <w:pStyle w:val="Titre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RDCU</w:t>
      </w:r>
    </w:p>
    <w:p w:rsidR="0082198A" w:rsidRPr="0082198A" w:rsidRDefault="00D82B41" w:rsidP="00784355">
      <w:pPr>
        <w:spacing w:before="240" w:line="480" w:lineRule="auto"/>
      </w:pPr>
      <w:r>
        <w:rPr>
          <w:noProof/>
          <w:lang w:val="en-CA" w:eastAsia="en-CA"/>
        </w:rPr>
        <w:drawing>
          <wp:inline distT="0" distB="0" distL="0" distR="0" wp14:anchorId="54D5E03F" wp14:editId="3B8796B1">
            <wp:extent cx="6552140" cy="6534150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683" cy="65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E0" w:rsidRPr="00136541" w:rsidRDefault="00793279">
      <w:pPr>
        <w:pStyle w:val="Titre1"/>
        <w:rPr>
          <w:rFonts w:ascii="Times New Roman" w:hAnsi="Times New Roman"/>
        </w:rPr>
      </w:pPr>
      <w:r w:rsidRPr="00136541">
        <w:rPr>
          <w:rFonts w:ascii="Times New Roman" w:hAnsi="Times New Roman"/>
        </w:rPr>
        <w:t>Conclusion</w:t>
      </w:r>
      <w:bookmarkStart w:id="22" w:name="_GoBack"/>
      <w:bookmarkEnd w:id="22"/>
    </w:p>
    <w:p w:rsidR="002B27E0" w:rsidRPr="00136541" w:rsidRDefault="002B27E0">
      <w:pPr>
        <w:ind w:left="360"/>
        <w:rPr>
          <w:rFonts w:ascii="Times New Roman" w:hAnsi="Times New Roman"/>
        </w:rPr>
      </w:pPr>
    </w:p>
    <w:sectPr w:rsidR="002B27E0" w:rsidRPr="0013654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68F" w:rsidRDefault="0055568F" w:rsidP="001D1AA3">
      <w:pPr>
        <w:spacing w:after="0" w:line="240" w:lineRule="auto"/>
      </w:pPr>
      <w:r>
        <w:separator/>
      </w:r>
    </w:p>
  </w:endnote>
  <w:endnote w:type="continuationSeparator" w:id="0">
    <w:p w:rsidR="0055568F" w:rsidRDefault="0055568F" w:rsidP="001D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747" w:rsidRDefault="00FB274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747" w:rsidRDefault="00FB274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747" w:rsidRDefault="00FB274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68F" w:rsidRDefault="0055568F" w:rsidP="001D1AA3">
      <w:pPr>
        <w:spacing w:after="0" w:line="240" w:lineRule="auto"/>
      </w:pPr>
      <w:r>
        <w:separator/>
      </w:r>
    </w:p>
  </w:footnote>
  <w:footnote w:type="continuationSeparator" w:id="0">
    <w:p w:rsidR="0055568F" w:rsidRDefault="0055568F" w:rsidP="001D1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747" w:rsidRDefault="00FB274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747" w:rsidRDefault="00FB274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747" w:rsidRDefault="00FB274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C7D96"/>
    <w:multiLevelType w:val="hybridMultilevel"/>
    <w:tmpl w:val="9F9CA4DA"/>
    <w:lvl w:ilvl="0" w:tplc="0C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27900A97"/>
    <w:multiLevelType w:val="multilevel"/>
    <w:tmpl w:val="FAECDD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8497EB2"/>
    <w:multiLevelType w:val="hybridMultilevel"/>
    <w:tmpl w:val="F90254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93535"/>
    <w:multiLevelType w:val="hybridMultilevel"/>
    <w:tmpl w:val="01A0B4C6"/>
    <w:lvl w:ilvl="0" w:tplc="0C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50D36501"/>
    <w:multiLevelType w:val="multilevel"/>
    <w:tmpl w:val="30F816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BD82A4F"/>
    <w:multiLevelType w:val="hybridMultilevel"/>
    <w:tmpl w:val="B1EE76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">
    <w15:presenceInfo w15:providerId="None" w15:userId="Jim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E0"/>
    <w:rsid w:val="00037191"/>
    <w:rsid w:val="000E2ABB"/>
    <w:rsid w:val="00136541"/>
    <w:rsid w:val="001D1AA3"/>
    <w:rsid w:val="002B27E0"/>
    <w:rsid w:val="003479E8"/>
    <w:rsid w:val="003B4980"/>
    <w:rsid w:val="0055568F"/>
    <w:rsid w:val="00604485"/>
    <w:rsid w:val="006E4584"/>
    <w:rsid w:val="0073032F"/>
    <w:rsid w:val="007728AC"/>
    <w:rsid w:val="00784355"/>
    <w:rsid w:val="00793279"/>
    <w:rsid w:val="0082198A"/>
    <w:rsid w:val="00A354BE"/>
    <w:rsid w:val="00A85D70"/>
    <w:rsid w:val="00B4379D"/>
    <w:rsid w:val="00B845E1"/>
    <w:rsid w:val="00BA2D58"/>
    <w:rsid w:val="00C62E38"/>
    <w:rsid w:val="00CC0B26"/>
    <w:rsid w:val="00D82B41"/>
    <w:rsid w:val="00E567F9"/>
    <w:rsid w:val="00F70C14"/>
    <w:rsid w:val="00FB2747"/>
    <w:rsid w:val="00F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097FB0-472E-4B32-BE17-5362541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B1B"/>
    <w:pPr>
      <w:suppressAutoHyphens/>
      <w:spacing w:after="200"/>
    </w:pPr>
    <w:rPr>
      <w:color w:val="00000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60A9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44C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3E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sid w:val="00F31B1B"/>
    <w:rPr>
      <w:rFonts w:ascii="Cambria" w:hAnsi="Cambria"/>
      <w:color w:val="17365D"/>
      <w:spacing w:val="5"/>
      <w:sz w:val="52"/>
      <w:szCs w:val="52"/>
      <w:lang w:val="fr-FR"/>
    </w:rPr>
  </w:style>
  <w:style w:type="character" w:customStyle="1" w:styleId="BodyTextChar">
    <w:name w:val="Body Text Char"/>
    <w:basedOn w:val="Policepardfaut"/>
    <w:link w:val="TextBody"/>
    <w:uiPriority w:val="99"/>
    <w:semiHidden/>
    <w:rsid w:val="00F31B1B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60A90"/>
    <w:rPr>
      <w:rFonts w:ascii="Cambria" w:hAnsi="Cambria"/>
      <w:b/>
      <w:bCs/>
      <w:color w:val="365F91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644C4"/>
    <w:rPr>
      <w:rFonts w:ascii="Cambria" w:hAnsi="Cambria"/>
      <w:b/>
      <w:bCs/>
      <w:color w:val="4F81BD"/>
      <w:sz w:val="26"/>
      <w:szCs w:val="26"/>
      <w:lang w:val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3EC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5A53EC"/>
    <w:rPr>
      <w:rFonts w:ascii="Cambria" w:hAnsi="Cambria"/>
      <w:b/>
      <w:bCs/>
      <w:color w:val="4F81BD"/>
      <w:lang w:val="fr-FR"/>
    </w:rPr>
  </w:style>
  <w:style w:type="character" w:styleId="Textedelespacerserv">
    <w:name w:val="Placeholder Text"/>
    <w:basedOn w:val="Policepardfaut"/>
    <w:uiPriority w:val="99"/>
    <w:semiHidden/>
    <w:rsid w:val="00A920DC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8A2114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2114"/>
    <w:rPr>
      <w:sz w:val="20"/>
      <w:szCs w:val="20"/>
      <w:lang w:val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A2114"/>
    <w:rPr>
      <w:b/>
      <w:bCs/>
      <w:sz w:val="20"/>
      <w:szCs w:val="20"/>
      <w:lang w:val="fr-F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F31B1B"/>
    <w:pPr>
      <w:spacing w:after="12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uiPriority w:val="99"/>
    <w:unhideWhenUsed/>
    <w:qFormat/>
    <w:rsid w:val="004B67A9"/>
    <w:pPr>
      <w:spacing w:line="240" w:lineRule="auto"/>
    </w:pPr>
    <w:rPr>
      <w:rFonts w:ascii="Times New Roman" w:eastAsia="Times New Roman" w:hAnsi="Times New Roman"/>
      <w:b/>
      <w:bCs/>
      <w:color w:val="4F81BD"/>
      <w:sz w:val="18"/>
      <w:szCs w:val="18"/>
      <w:lang w:val="fr-CA" w:eastAsia="fr-FR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Text">
    <w:name w:val="Table Text"/>
    <w:basedOn w:val="TextBody"/>
    <w:rsid w:val="00F31B1B"/>
    <w:pPr>
      <w:spacing w:before="120" w:after="220" w:line="220" w:lineRule="atLeast"/>
      <w:ind w:left="90"/>
    </w:pPr>
    <w:rPr>
      <w:rFonts w:ascii="Arial" w:eastAsia="Times New Roman" w:hAnsi="Arial"/>
      <w:sz w:val="24"/>
      <w:szCs w:val="20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F31B1B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644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A53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2114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8A2114"/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Grilledutableau">
    <w:name w:val="Table Grid"/>
    <w:basedOn w:val="TableauNormal"/>
    <w:uiPriority w:val="59"/>
    <w:rsid w:val="004B67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D1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1AA3"/>
    <w:rPr>
      <w:color w:val="00000A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D1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1AA3"/>
    <w:rPr>
      <w:color w:val="00000A"/>
      <w:lang w:val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0E2ABB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lantuml.com/plantuml/img/XLDBZXCn5Dpx55OsI4Wpm3OB90Ji66d41IBJVfbO-DFOpu4euYwpd3v7Nuoo-vFkp8pOjDlsgtBLSpdzDBvLKJcP-6G9tsWQpiwAWz4a7V4Xw3HCoBLymfBxGJ49Depwkw3x9umwInsSCXw_RxANYUBHD9YGjEOObKd1InmaZMUAdbYs8KSPAR7AKNbEeh4g9Vb9OosHF0iVTeq1YOYPnD5OIwADuMXyWnzr0Y1eshK135Ry7U7VS1ZbU9uNFWVdbDTq5benYGCsIG32cONFhkyYZWb-Rw9JR88NxpYi2HyyJIHGzIj3hE6-kvnW3NckWXqKKXcOBBM7uAcUklFmdrGHFe6-pyO1bB9WhhSOKkNAICjKgnkqBXgo-7M1TwKBgBYGV_KSgIXPCzoHpsSnJ--juilc5qfDD6rfmR1H9EdB8foPFwWUtMu-REJDJHr6OLlSQ4hz4xhqKOpNyB-obTLQ6yt3WLy1Y9MlMfxRrycNIYtjA-ljxTlD70bKbxPTbGw4Omot2B0haP7zevXJCFAWT6bWAp6HRUmxvBplQjf1zHmsYLv7Qu0tC19ItzMNK_guB9dqlQyyvPg0al9-yentzr9FPyGYTDkvgS_OgxBX-WPDvG4NHJ2qljXbfr1Rwee8AYu6plvneMZgi0w__O0jYGGmxFTub7Mo2i7A9nufbriITNuTbgluZifrts6Lgt8f_W40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51E86-7976-4FE1-A311-7422E8640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de Technologie Superieure</Company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Jimmy</cp:lastModifiedBy>
  <cp:revision>17</cp:revision>
  <dcterms:created xsi:type="dcterms:W3CDTF">2015-02-17T14:06:00Z</dcterms:created>
  <dcterms:modified xsi:type="dcterms:W3CDTF">2015-03-23T00:28:00Z</dcterms:modified>
  <dc:language>en-US</dc:language>
</cp:coreProperties>
</file>